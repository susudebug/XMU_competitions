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5DC5" w14:textId="313D7C70" w:rsidR="0099791B" w:rsidRDefault="0099791B" w:rsidP="0099791B">
      <w:pPr>
        <w:pStyle w:val="md-end-block"/>
        <w:numPr>
          <w:ilvl w:val="0"/>
          <w:numId w:val="1"/>
        </w:numPr>
        <w:ind w:left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老师好，我是</w:t>
      </w:r>
      <w:r w:rsidR="00A079E7">
        <w:rPr>
          <w:rStyle w:val="md-plain"/>
          <w:rFonts w:ascii="Open Sans" w:hAnsi="Open Sans" w:cs="Open Sans" w:hint="eastAsia"/>
          <w:color w:val="333333"/>
        </w:rPr>
        <w:t>G</w:t>
      </w:r>
      <w:r w:rsidR="00A079E7">
        <w:rPr>
          <w:rStyle w:val="md-plain"/>
          <w:rFonts w:ascii="Open Sans" w:hAnsi="Open Sans" w:cs="Open Sans"/>
          <w:color w:val="333333"/>
        </w:rPr>
        <w:t>PU8.0</w:t>
      </w:r>
      <w:r w:rsidR="00431A33">
        <w:rPr>
          <w:rStyle w:val="md-plain"/>
          <w:rFonts w:ascii="Open Sans" w:hAnsi="Open Sans" w:cs="Open Sans" w:hint="eastAsia"/>
          <w:color w:val="333333"/>
        </w:rPr>
        <w:t>队</w:t>
      </w:r>
      <w:r w:rsidR="00A079E7">
        <w:rPr>
          <w:rStyle w:val="md-plain"/>
          <w:rFonts w:ascii="Open Sans" w:hAnsi="Open Sans" w:cs="Open Sans" w:hint="eastAsia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汇报人邓语苏</w:t>
      </w:r>
      <w:r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我们队的方案</w:t>
      </w:r>
      <w:r w:rsidR="00431A33">
        <w:rPr>
          <w:rStyle w:val="md-plain"/>
          <w:rFonts w:ascii="Open Sans" w:hAnsi="Open Sans" w:cs="Open Sans" w:hint="eastAsia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>：基于</w:t>
      </w:r>
      <w:r>
        <w:rPr>
          <w:rStyle w:val="md-plain"/>
          <w:rFonts w:ascii="Open Sans" w:hAnsi="Open Sans" w:cs="Open Sans"/>
          <w:color w:val="333333"/>
        </w:rPr>
        <w:t>Stacking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GBDT</w:t>
      </w:r>
      <w:r>
        <w:rPr>
          <w:rStyle w:val="md-plain"/>
          <w:rFonts w:ascii="Open Sans" w:hAnsi="Open Sans" w:cs="Open Sans"/>
          <w:color w:val="333333"/>
        </w:rPr>
        <w:t>多模型融合</w:t>
      </w:r>
      <w:r>
        <w:rPr>
          <w:rStyle w:val="md-plain"/>
          <w:rFonts w:ascii="Open Sans" w:hAnsi="Open Sans" w:cs="Open Sans"/>
          <w:color w:val="333333"/>
        </w:rPr>
        <w:t>Voting</w:t>
      </w:r>
      <w:r>
        <w:rPr>
          <w:rStyle w:val="md-plain"/>
          <w:rFonts w:ascii="Open Sans" w:hAnsi="Open Sans" w:cs="Open Sans" w:hint="eastAsia"/>
          <w:color w:val="333333"/>
        </w:rPr>
        <w:t>方案</w:t>
      </w:r>
      <w:r>
        <w:rPr>
          <w:rStyle w:val="md-plain"/>
          <w:rFonts w:ascii="Open Sans" w:hAnsi="Open Sans" w:cs="Open Sans" w:hint="eastAsia"/>
          <w:color w:val="333333"/>
        </w:rPr>
        <w:t xml:space="preserve"> </w:t>
      </w:r>
      <w:r w:rsidR="00431A33">
        <w:rPr>
          <w:rStyle w:val="md-plain"/>
          <w:rFonts w:ascii="Open Sans" w:hAnsi="Open Sans" w:cs="Open Sans" w:hint="eastAsia"/>
          <w:color w:val="333333"/>
        </w:rPr>
        <w:t>用来</w:t>
      </w:r>
      <w:r>
        <w:rPr>
          <w:rStyle w:val="md-plain"/>
          <w:rFonts w:ascii="Open Sans" w:hAnsi="Open Sans" w:cs="Open Sans"/>
          <w:color w:val="333333"/>
        </w:rPr>
        <w:t>解决</w:t>
      </w:r>
      <w:proofErr w:type="gramStart"/>
      <w:r>
        <w:rPr>
          <w:rStyle w:val="md-plain"/>
          <w:rFonts w:ascii="Open Sans" w:hAnsi="Open Sans" w:cs="Open Sans" w:hint="eastAsia"/>
          <w:color w:val="333333"/>
        </w:rPr>
        <w:t>点击</w:t>
      </w:r>
      <w:r>
        <w:rPr>
          <w:rStyle w:val="md-plain"/>
          <w:rFonts w:ascii="Open Sans" w:hAnsi="Open Sans" w:cs="Open Sans"/>
          <w:color w:val="333333"/>
        </w:rPr>
        <w:t>反</w:t>
      </w:r>
      <w:proofErr w:type="gramEnd"/>
      <w:r>
        <w:rPr>
          <w:rStyle w:val="md-plain"/>
          <w:rFonts w:ascii="Open Sans" w:hAnsi="Open Sans" w:cs="Open Sans"/>
          <w:color w:val="333333"/>
        </w:rPr>
        <w:t>诈预测。</w:t>
      </w:r>
    </w:p>
    <w:p w14:paraId="1EDB8FA9" w14:textId="27C04B4D" w:rsidR="00A930AB" w:rsidRDefault="00A930A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该赛题的数据集提供了一共</w:t>
      </w:r>
      <w:r>
        <w:rPr>
          <w:rFonts w:ascii="Open Sans" w:hAnsi="Open Sans" w:cs="Open Sans" w:hint="eastAsia"/>
          <w:color w:val="333333"/>
        </w:rPr>
        <w:t>2</w:t>
      </w:r>
      <w:r>
        <w:rPr>
          <w:rFonts w:ascii="Open Sans" w:hAnsi="Open Sans" w:cs="Open Sans"/>
          <w:color w:val="333333"/>
        </w:rPr>
        <w:t>0</w:t>
      </w:r>
      <w:r>
        <w:rPr>
          <w:rFonts w:ascii="Open Sans" w:hAnsi="Open Sans" w:cs="Open Sans" w:hint="eastAsia"/>
          <w:color w:val="333333"/>
        </w:rPr>
        <w:t>个维度的特征，训练集为</w:t>
      </w:r>
      <w:r>
        <w:rPr>
          <w:rFonts w:ascii="Open Sans" w:hAnsi="Open Sans" w:cs="Open Sans" w:hint="eastAsia"/>
          <w:color w:val="333333"/>
        </w:rPr>
        <w:t>5</w:t>
      </w:r>
      <w:r>
        <w:rPr>
          <w:rFonts w:ascii="Open Sans" w:hAnsi="Open Sans" w:cs="Open Sans"/>
          <w:color w:val="333333"/>
        </w:rPr>
        <w:t>0</w:t>
      </w:r>
      <w:r>
        <w:rPr>
          <w:rFonts w:ascii="Open Sans" w:hAnsi="Open Sans" w:cs="Open Sans" w:hint="eastAsia"/>
          <w:color w:val="333333"/>
        </w:rPr>
        <w:t>万条，测试集为</w:t>
      </w:r>
      <w:r>
        <w:rPr>
          <w:rFonts w:ascii="Open Sans" w:hAnsi="Open Sans" w:cs="Open Sans" w:hint="eastAsia"/>
          <w:color w:val="333333"/>
        </w:rPr>
        <w:t>1</w:t>
      </w:r>
      <w:r>
        <w:rPr>
          <w:rFonts w:ascii="Open Sans" w:hAnsi="Open Sans" w:cs="Open Sans"/>
          <w:color w:val="333333"/>
        </w:rPr>
        <w:t>5</w:t>
      </w:r>
      <w:r>
        <w:rPr>
          <w:rFonts w:ascii="Open Sans" w:hAnsi="Open Sans" w:cs="Open Sans" w:hint="eastAsia"/>
          <w:color w:val="333333"/>
        </w:rPr>
        <w:t>万条</w:t>
      </w:r>
      <w:r w:rsidR="00A170E9">
        <w:rPr>
          <w:rFonts w:ascii="Open Sans" w:hAnsi="Open Sans" w:cs="Open Sans" w:hint="eastAsia"/>
          <w:color w:val="333333"/>
        </w:rPr>
        <w:t>。是属于较大的数据集</w:t>
      </w:r>
    </w:p>
    <w:p w14:paraId="5EC24999" w14:textId="5E112D4F" w:rsidR="0099791B" w:rsidRDefault="00C2195D" w:rsidP="0099791B">
      <w:pPr>
        <w:pStyle w:val="md-end-block"/>
        <w:numPr>
          <w:ilvl w:val="0"/>
          <w:numId w:val="1"/>
        </w:numPr>
        <w:ind w:left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首先</w:t>
      </w:r>
      <w:r w:rsidR="0099791B">
        <w:rPr>
          <w:rStyle w:val="md-plain"/>
          <w:rFonts w:ascii="Open Sans" w:hAnsi="Open Sans" w:cs="Open Sans"/>
          <w:color w:val="333333"/>
        </w:rPr>
        <w:t>介绍</w:t>
      </w:r>
      <w:r w:rsidR="00A930AB">
        <w:rPr>
          <w:rStyle w:val="md-plain"/>
          <w:rFonts w:ascii="Open Sans" w:hAnsi="Open Sans" w:cs="Open Sans" w:hint="eastAsia"/>
          <w:color w:val="333333"/>
        </w:rPr>
        <w:t>一下</w:t>
      </w:r>
      <w:r w:rsidR="0099791B">
        <w:rPr>
          <w:rStyle w:val="md-plain"/>
          <w:rFonts w:ascii="Open Sans" w:hAnsi="Open Sans" w:cs="Open Sans"/>
          <w:color w:val="333333"/>
        </w:rPr>
        <w:t>我们</w:t>
      </w:r>
      <w:r w:rsidR="009C7A9D">
        <w:rPr>
          <w:rStyle w:val="md-plain"/>
          <w:rFonts w:ascii="Open Sans" w:hAnsi="Open Sans" w:cs="Open Sans" w:hint="eastAsia"/>
          <w:color w:val="333333"/>
        </w:rPr>
        <w:t>的</w:t>
      </w:r>
      <w:r w:rsidR="0099791B">
        <w:rPr>
          <w:rStyle w:val="md-plain"/>
          <w:rFonts w:ascii="Open Sans" w:hAnsi="Open Sans" w:cs="Open Sans"/>
          <w:color w:val="333333"/>
        </w:rPr>
        <w:t>成果，我们队在</w:t>
      </w:r>
      <w:r w:rsidR="00750383">
        <w:rPr>
          <w:rStyle w:val="md-plain"/>
          <w:rFonts w:ascii="Open Sans" w:hAnsi="Open Sans" w:cs="Open Sans" w:hint="eastAsia"/>
          <w:color w:val="333333"/>
        </w:rPr>
        <w:t>A</w:t>
      </w:r>
      <w:r w:rsidR="0099791B">
        <w:rPr>
          <w:rStyle w:val="md-plain"/>
          <w:rFonts w:ascii="Open Sans" w:hAnsi="Open Sans" w:cs="Open Sans"/>
          <w:color w:val="333333"/>
        </w:rPr>
        <w:t>题中取得了</w:t>
      </w:r>
      <w:r w:rsidR="001935D1">
        <w:rPr>
          <w:rStyle w:val="md-plain"/>
          <w:rFonts w:ascii="Open Sans" w:hAnsi="Open Sans" w:cs="Open Sans" w:hint="eastAsia"/>
          <w:color w:val="333333"/>
        </w:rPr>
        <w:t>第一的好成绩</w:t>
      </w:r>
      <w:r w:rsidR="00994F6B">
        <w:rPr>
          <w:rStyle w:val="md-plain"/>
          <w:rFonts w:ascii="Open Sans" w:hAnsi="Open Sans" w:cs="Open Sans" w:hint="eastAsia"/>
          <w:color w:val="333333"/>
        </w:rPr>
        <w:t>。</w:t>
      </w:r>
    </w:p>
    <w:p w14:paraId="2F93EB29" w14:textId="2FF552F7" w:rsidR="00DF71F6" w:rsidRPr="00431A33" w:rsidRDefault="00183A88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proofErr w:type="gramStart"/>
      <w:r>
        <w:rPr>
          <w:rFonts w:ascii="Open Sans" w:hAnsi="Open Sans" w:cs="Open Sans" w:hint="eastAsia"/>
          <w:color w:val="333333"/>
        </w:rPr>
        <w:t>我们爬取了</w:t>
      </w:r>
      <w:proofErr w:type="gramEnd"/>
      <w:r>
        <w:rPr>
          <w:rFonts w:ascii="Open Sans" w:hAnsi="Open Sans" w:cs="Open Sans" w:hint="eastAsia"/>
          <w:color w:val="333333"/>
        </w:rPr>
        <w:t>全飞桨平台同名比赛的榜单，</w:t>
      </w:r>
      <w:r w:rsidR="001935D1">
        <w:rPr>
          <w:rFonts w:ascii="Open Sans" w:hAnsi="Open Sans" w:cs="Open Sans" w:hint="eastAsia"/>
          <w:color w:val="333333"/>
        </w:rPr>
        <w:t>可以看到</w:t>
      </w:r>
      <w:r w:rsidR="001935D1">
        <w:rPr>
          <w:rFonts w:ascii="Open Sans" w:hAnsi="Open Sans" w:cs="Open Sans" w:hint="eastAsia"/>
          <w:color w:val="333333"/>
        </w:rPr>
        <w:t>8</w:t>
      </w:r>
      <w:r w:rsidR="001935D1">
        <w:rPr>
          <w:rFonts w:ascii="Open Sans" w:hAnsi="Open Sans" w:cs="Open Sans"/>
          <w:color w:val="333333"/>
        </w:rPr>
        <w:t>9.4</w:t>
      </w:r>
      <w:r w:rsidR="001935D1">
        <w:rPr>
          <w:rFonts w:ascii="Open Sans" w:hAnsi="Open Sans" w:cs="Open Sans" w:hint="eastAsia"/>
          <w:color w:val="333333"/>
        </w:rPr>
        <w:t>以后，每提升</w:t>
      </w:r>
      <w:r w:rsidR="001935D1">
        <w:rPr>
          <w:rFonts w:ascii="Open Sans" w:hAnsi="Open Sans" w:cs="Open Sans" w:hint="eastAsia"/>
          <w:color w:val="333333"/>
        </w:rPr>
        <w:t>0</w:t>
      </w:r>
      <w:r w:rsidR="001935D1">
        <w:rPr>
          <w:rFonts w:ascii="Open Sans" w:hAnsi="Open Sans" w:cs="Open Sans"/>
          <w:color w:val="333333"/>
        </w:rPr>
        <w:t>.01</w:t>
      </w:r>
      <w:r w:rsidR="001935D1">
        <w:rPr>
          <w:rFonts w:ascii="Open Sans" w:hAnsi="Open Sans" w:cs="Open Sans" w:hint="eastAsia"/>
          <w:color w:val="333333"/>
        </w:rPr>
        <w:t>都是极其艰难的事。</w:t>
      </w:r>
      <w:r w:rsidR="00750383" w:rsidRPr="00431A33">
        <w:rPr>
          <w:rFonts w:ascii="Open Sans" w:hAnsi="Open Sans" w:cs="Open Sans" w:hint="eastAsia"/>
          <w:b/>
          <w:color w:val="333333"/>
        </w:rPr>
        <w:t>而</w:t>
      </w:r>
      <w:r w:rsidR="001935D1" w:rsidRPr="00431A33">
        <w:rPr>
          <w:rFonts w:ascii="Open Sans" w:hAnsi="Open Sans" w:cs="Open Sans" w:hint="eastAsia"/>
          <w:b/>
          <w:color w:val="333333"/>
        </w:rPr>
        <w:t>我们的成绩</w:t>
      </w:r>
      <w:r w:rsidR="000F62F5" w:rsidRPr="00431A33">
        <w:rPr>
          <w:rFonts w:ascii="Open Sans" w:hAnsi="Open Sans" w:cs="Open Sans" w:hint="eastAsia"/>
          <w:b/>
          <w:color w:val="333333"/>
        </w:rPr>
        <w:t>达到了惊人的</w:t>
      </w:r>
      <w:r w:rsidR="001935D1" w:rsidRPr="00431A33">
        <w:rPr>
          <w:rFonts w:ascii="Open Sans" w:hAnsi="Open Sans" w:cs="Open Sans" w:hint="eastAsia"/>
          <w:b/>
          <w:color w:val="333333"/>
        </w:rPr>
        <w:t>8</w:t>
      </w:r>
      <w:r w:rsidR="001935D1" w:rsidRPr="00431A33">
        <w:rPr>
          <w:rFonts w:ascii="Open Sans" w:hAnsi="Open Sans" w:cs="Open Sans"/>
          <w:b/>
          <w:color w:val="333333"/>
        </w:rPr>
        <w:t>9.4847</w:t>
      </w:r>
      <w:r w:rsidR="000F62F5" w:rsidRPr="00431A33">
        <w:rPr>
          <w:rFonts w:ascii="Open Sans" w:hAnsi="Open Sans" w:cs="Open Sans" w:hint="eastAsia"/>
          <w:b/>
          <w:color w:val="333333"/>
        </w:rPr>
        <w:t>，这</w:t>
      </w:r>
      <w:r w:rsidR="00DF71F6" w:rsidRPr="00431A33">
        <w:rPr>
          <w:rFonts w:ascii="Open Sans" w:hAnsi="Open Sans" w:cs="Open Sans" w:hint="eastAsia"/>
          <w:b/>
          <w:color w:val="333333"/>
        </w:rPr>
        <w:t>也</w:t>
      </w:r>
      <w:r w:rsidR="001935D1" w:rsidRPr="00431A33">
        <w:rPr>
          <w:rFonts w:ascii="Open Sans" w:hAnsi="Open Sans" w:cs="Open Sans" w:hint="eastAsia"/>
          <w:b/>
          <w:color w:val="333333"/>
        </w:rPr>
        <w:t>同时</w:t>
      </w:r>
      <w:r w:rsidR="00DF71F6" w:rsidRPr="00431A33">
        <w:rPr>
          <w:rFonts w:ascii="Open Sans" w:hAnsi="Open Sans" w:cs="Open Sans" w:hint="eastAsia"/>
          <w:b/>
          <w:color w:val="333333"/>
        </w:rPr>
        <w:t>是</w:t>
      </w:r>
      <w:r w:rsidR="001935D1" w:rsidRPr="00431A33">
        <w:rPr>
          <w:rFonts w:ascii="Open Sans" w:hAnsi="Open Sans" w:cs="Open Sans" w:hint="eastAsia"/>
          <w:b/>
          <w:color w:val="333333"/>
        </w:rPr>
        <w:t>2</w:t>
      </w:r>
      <w:r w:rsidR="001935D1" w:rsidRPr="00431A33">
        <w:rPr>
          <w:rFonts w:ascii="Open Sans" w:hAnsi="Open Sans" w:cs="Open Sans"/>
          <w:b/>
          <w:color w:val="333333"/>
        </w:rPr>
        <w:t>020-2023</w:t>
      </w:r>
      <w:r w:rsidR="001935D1" w:rsidRPr="00431A33">
        <w:rPr>
          <w:rFonts w:ascii="Open Sans" w:hAnsi="Open Sans" w:cs="Open Sans" w:hint="eastAsia"/>
          <w:b/>
          <w:color w:val="333333"/>
        </w:rPr>
        <w:t>年，</w:t>
      </w:r>
      <w:r w:rsidR="00CF75E4">
        <w:rPr>
          <w:rFonts w:ascii="Open Sans" w:hAnsi="Open Sans" w:cs="Open Sans" w:hint="eastAsia"/>
          <w:b/>
          <w:color w:val="333333"/>
        </w:rPr>
        <w:t>比赛创办以来</w:t>
      </w:r>
      <w:r>
        <w:rPr>
          <w:rFonts w:ascii="Open Sans" w:hAnsi="Open Sans" w:cs="Open Sans" w:hint="eastAsia"/>
          <w:b/>
          <w:color w:val="333333"/>
        </w:rPr>
        <w:t>，</w:t>
      </w:r>
      <w:r w:rsidR="009B77B4">
        <w:rPr>
          <w:rFonts w:ascii="Open Sans" w:hAnsi="Open Sans" w:cs="Open Sans" w:hint="eastAsia"/>
          <w:b/>
          <w:color w:val="333333"/>
        </w:rPr>
        <w:t>全平台</w:t>
      </w:r>
      <w:r w:rsidR="001935D1" w:rsidRPr="00431A33">
        <w:rPr>
          <w:rFonts w:ascii="Open Sans" w:hAnsi="Open Sans" w:cs="Open Sans" w:hint="eastAsia"/>
          <w:b/>
          <w:color w:val="333333"/>
        </w:rPr>
        <w:t>断层式的第一。</w:t>
      </w:r>
    </w:p>
    <w:p w14:paraId="5E8E6D2A" w14:textId="31A64C75" w:rsidR="0099791B" w:rsidRPr="00F73B22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 w:rsidRPr="00F73B22">
        <w:rPr>
          <w:rStyle w:val="md-plain"/>
          <w:rFonts w:ascii="Open Sans" w:hAnsi="Open Sans" w:cs="Open Sans"/>
          <w:b/>
          <w:color w:val="333333"/>
        </w:rPr>
        <w:t>接下来我将从：模型考察与选择、数据预处理、框架探索与改进、测试与细节精进四个方面介绍我们的方案</w:t>
      </w:r>
    </w:p>
    <w:p w14:paraId="3F8F1FC0" w14:textId="4CAF1175" w:rsidR="00071ADB" w:rsidRPr="00B72E4C" w:rsidRDefault="000F62F5" w:rsidP="0099791B">
      <w:pPr>
        <w:pStyle w:val="md-end-block"/>
        <w:numPr>
          <w:ilvl w:val="0"/>
          <w:numId w:val="1"/>
        </w:numPr>
        <w:ind w:left="0"/>
        <w:rPr>
          <w:rStyle w:val="md-plain"/>
          <w:rFonts w:ascii="Open Sans" w:hAnsi="Open Sans" w:cs="Open Sans"/>
          <w:b/>
          <w:color w:val="333333"/>
        </w:rPr>
      </w:pPr>
      <w:r>
        <w:rPr>
          <w:rStyle w:val="md-plain"/>
          <w:rFonts w:ascii="Open Sans" w:hAnsi="Open Sans" w:cs="Open Sans" w:hint="eastAsia"/>
          <w:b/>
          <w:color w:val="333333"/>
        </w:rPr>
        <w:t>关于</w:t>
      </w:r>
      <w:r w:rsidR="0099791B" w:rsidRPr="00B72E4C">
        <w:rPr>
          <w:rStyle w:val="md-plain"/>
          <w:rFonts w:ascii="Open Sans" w:hAnsi="Open Sans" w:cs="Open Sans"/>
          <w:b/>
          <w:color w:val="333333"/>
        </w:rPr>
        <w:t>模型选择，我们</w:t>
      </w:r>
      <w:proofErr w:type="gramStart"/>
      <w:r w:rsidR="0099791B" w:rsidRPr="00B72E4C">
        <w:rPr>
          <w:rStyle w:val="md-plain"/>
          <w:rFonts w:ascii="Open Sans" w:hAnsi="Open Sans" w:cs="Open Sans"/>
          <w:b/>
          <w:color w:val="333333"/>
        </w:rPr>
        <w:t>的愿景是</w:t>
      </w:r>
      <w:proofErr w:type="gramEnd"/>
      <w:r w:rsidR="0099791B" w:rsidRPr="00B72E4C">
        <w:rPr>
          <w:rStyle w:val="md-plain"/>
          <w:rFonts w:ascii="Open Sans" w:hAnsi="Open Sans" w:cs="Open Sans"/>
          <w:b/>
          <w:color w:val="333333"/>
        </w:rPr>
        <w:t>尽可能</w:t>
      </w:r>
      <w:r w:rsidR="00840FD8">
        <w:rPr>
          <w:rStyle w:val="md-plain"/>
          <w:rFonts w:ascii="Open Sans" w:hAnsi="Open Sans" w:cs="Open Sans" w:hint="eastAsia"/>
          <w:b/>
          <w:color w:val="333333"/>
        </w:rPr>
        <w:t>的</w:t>
      </w:r>
      <w:r w:rsidR="0099791B" w:rsidRPr="00B72E4C">
        <w:rPr>
          <w:rStyle w:val="md-plain"/>
          <w:rFonts w:ascii="Open Sans" w:hAnsi="Open Sans" w:cs="Open Sans"/>
          <w:b/>
          <w:color w:val="333333"/>
        </w:rPr>
        <w:t>准确、稳健</w:t>
      </w:r>
      <w:r w:rsidR="00296A06" w:rsidRPr="00B72E4C">
        <w:rPr>
          <w:rStyle w:val="md-plain"/>
          <w:rFonts w:ascii="Open Sans" w:hAnsi="Open Sans" w:cs="Open Sans" w:hint="eastAsia"/>
          <w:b/>
          <w:color w:val="333333"/>
        </w:rPr>
        <w:t>和</w:t>
      </w:r>
      <w:r w:rsidR="0099791B" w:rsidRPr="00B72E4C">
        <w:rPr>
          <w:rStyle w:val="md-plain"/>
          <w:rFonts w:ascii="Open Sans" w:hAnsi="Open Sans" w:cs="Open Sans"/>
          <w:b/>
          <w:color w:val="333333"/>
        </w:rPr>
        <w:t>灵活。</w:t>
      </w:r>
    </w:p>
    <w:p w14:paraId="18FEC465" w14:textId="2FB4F887" w:rsidR="0099791B" w:rsidRPr="00F73B22" w:rsidRDefault="0099791B" w:rsidP="004446F9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 w:rsidRPr="00F73B22">
        <w:rPr>
          <w:rStyle w:val="md-plain"/>
          <w:rFonts w:ascii="Open Sans" w:hAnsi="Open Sans" w:cs="Open Sans"/>
          <w:b/>
          <w:color w:val="333333"/>
        </w:rPr>
        <w:t>我们紧接着对比了目前主流的两种模型：</w:t>
      </w:r>
      <w:r w:rsidRPr="00F73B22">
        <w:rPr>
          <w:rStyle w:val="md-plain"/>
          <w:rFonts w:ascii="Open Sans" w:hAnsi="Open Sans" w:cs="Open Sans"/>
          <w:b/>
          <w:color w:val="333333"/>
        </w:rPr>
        <w:t>GBDT</w:t>
      </w:r>
      <w:r w:rsidRPr="00F73B22">
        <w:rPr>
          <w:rStyle w:val="md-plain"/>
          <w:rFonts w:ascii="Open Sans" w:hAnsi="Open Sans" w:cs="Open Sans"/>
          <w:b/>
          <w:color w:val="333333"/>
        </w:rPr>
        <w:t>、</w:t>
      </w:r>
      <w:r w:rsidRPr="00F73B22">
        <w:rPr>
          <w:rStyle w:val="md-plain"/>
          <w:rFonts w:ascii="Open Sans" w:hAnsi="Open Sans" w:cs="Open Sans"/>
          <w:b/>
          <w:color w:val="333333"/>
        </w:rPr>
        <w:t>NN</w:t>
      </w:r>
      <w:r w:rsidR="00840FD8">
        <w:rPr>
          <w:rStyle w:val="md-plain"/>
          <w:rFonts w:ascii="Open Sans" w:hAnsi="Open Sans" w:cs="Open Sans" w:hint="eastAsia"/>
          <w:b/>
          <w:color w:val="333333"/>
        </w:rPr>
        <w:t>网络</w:t>
      </w:r>
      <w:r w:rsidRPr="00F73B22">
        <w:rPr>
          <w:rStyle w:val="md-plain"/>
          <w:rFonts w:ascii="Open Sans" w:hAnsi="Open Sans" w:cs="Open Sans"/>
          <w:b/>
          <w:color w:val="333333"/>
        </w:rPr>
        <w:t>。</w:t>
      </w:r>
    </w:p>
    <w:p w14:paraId="00C10BE5" w14:textId="2D628100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 w:rsidRPr="00F73B22">
        <w:rPr>
          <w:rStyle w:val="md-plain"/>
          <w:rFonts w:ascii="Open Sans" w:hAnsi="Open Sans" w:cs="Open Sans"/>
          <w:b/>
          <w:color w:val="333333"/>
        </w:rPr>
        <w:t>查阅文献可知，表格数据中</w:t>
      </w:r>
      <w:r w:rsidRPr="00F73B22">
        <w:rPr>
          <w:rStyle w:val="md-plain"/>
          <w:rFonts w:ascii="Open Sans" w:hAnsi="Open Sans" w:cs="Open Sans"/>
          <w:b/>
          <w:color w:val="333333"/>
        </w:rPr>
        <w:t>GBDT</w:t>
      </w:r>
      <w:r w:rsidRPr="00F73B22">
        <w:rPr>
          <w:rStyle w:val="md-plain"/>
          <w:rFonts w:ascii="Open Sans" w:hAnsi="Open Sans" w:cs="Open Sans"/>
          <w:b/>
          <w:color w:val="333333"/>
        </w:rPr>
        <w:t>效果仍然优于深度学习。</w:t>
      </w:r>
      <w:r>
        <w:rPr>
          <w:rStyle w:val="md-plain"/>
          <w:rFonts w:ascii="Open Sans" w:hAnsi="Open Sans" w:cs="Open Sans"/>
          <w:color w:val="333333"/>
        </w:rPr>
        <w:t>其原因如下：表格数据的特征往往有较为明确的含义，</w:t>
      </w:r>
      <w:r>
        <w:rPr>
          <w:rStyle w:val="md-plain"/>
          <w:rFonts w:ascii="Open Sans" w:hAnsi="Open Sans" w:cs="Open Sans"/>
          <w:color w:val="333333"/>
        </w:rPr>
        <w:t>NN</w:t>
      </w:r>
      <w:r>
        <w:rPr>
          <w:rStyle w:val="md-plain"/>
          <w:rFonts w:ascii="Open Sans" w:hAnsi="Open Sans" w:cs="Open Sans"/>
          <w:color w:val="333333"/>
        </w:rPr>
        <w:t>对表格做特征提取，可能会导致信息损耗。而</w:t>
      </w:r>
      <w:r>
        <w:rPr>
          <w:rStyle w:val="md-plain"/>
          <w:rFonts w:ascii="Open Sans" w:hAnsi="Open Sans" w:cs="Open Sans"/>
          <w:color w:val="333333"/>
        </w:rPr>
        <w:t>GBDT</w:t>
      </w:r>
      <w:r>
        <w:rPr>
          <w:rStyle w:val="md-plain"/>
          <w:rFonts w:ascii="Open Sans" w:hAnsi="Open Sans" w:cs="Open Sans"/>
          <w:color w:val="333333"/>
        </w:rPr>
        <w:t>仅</w:t>
      </w:r>
      <w:proofErr w:type="gramStart"/>
      <w:r>
        <w:rPr>
          <w:rStyle w:val="md-plain"/>
          <w:rFonts w:ascii="Open Sans" w:hAnsi="Open Sans" w:cs="Open Sans"/>
          <w:color w:val="333333"/>
        </w:rPr>
        <w:t>做特征</w:t>
      </w:r>
      <w:proofErr w:type="gramEnd"/>
      <w:r>
        <w:rPr>
          <w:rStyle w:val="md-plain"/>
          <w:rFonts w:ascii="Open Sans" w:hAnsi="Open Sans" w:cs="Open Sans"/>
          <w:color w:val="333333"/>
        </w:rPr>
        <w:t>空间的划分，因此更优。</w:t>
      </w:r>
    </w:p>
    <w:p w14:paraId="474FCB1F" w14:textId="70564D1D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 w:rsidRPr="00994F6B">
        <w:rPr>
          <w:rStyle w:val="md-plain"/>
          <w:rFonts w:ascii="Open Sans" w:hAnsi="Open Sans" w:cs="Open Sans" w:hint="eastAsia"/>
          <w:b/>
          <w:color w:val="333333"/>
        </w:rPr>
        <w:t>在</w:t>
      </w:r>
      <w:r w:rsidR="003C7D65" w:rsidRPr="00994F6B">
        <w:rPr>
          <w:rStyle w:val="md-plain"/>
          <w:rFonts w:ascii="Open Sans" w:hAnsi="Open Sans" w:cs="Open Sans" w:hint="eastAsia"/>
          <w:b/>
          <w:color w:val="333333"/>
        </w:rPr>
        <w:t>得到</w:t>
      </w:r>
      <w:r w:rsidRPr="00994F6B">
        <w:rPr>
          <w:rStyle w:val="md-plain"/>
          <w:rFonts w:ascii="Open Sans" w:hAnsi="Open Sans" w:cs="Open Sans" w:hint="eastAsia"/>
          <w:b/>
          <w:color w:val="333333"/>
        </w:rPr>
        <w:t>验证后</w:t>
      </w:r>
      <w:r w:rsidRPr="00994F6B">
        <w:rPr>
          <w:rStyle w:val="md-plain"/>
          <w:rFonts w:ascii="Open Sans" w:hAnsi="Open Sans" w:cs="Open Sans"/>
          <w:b/>
          <w:color w:val="333333"/>
        </w:rPr>
        <w:t>，最终敲定了</w:t>
      </w:r>
      <w:r w:rsidRPr="00994F6B">
        <w:rPr>
          <w:rStyle w:val="md-plain"/>
          <w:rFonts w:ascii="Open Sans" w:hAnsi="Open Sans" w:cs="Open Sans"/>
          <w:b/>
          <w:color w:val="333333"/>
        </w:rPr>
        <w:t>GBDT</w:t>
      </w:r>
      <w:r w:rsidRPr="00994F6B">
        <w:rPr>
          <w:rStyle w:val="md-plain"/>
          <w:rFonts w:ascii="Open Sans" w:hAnsi="Open Sans" w:cs="Open Sans"/>
          <w:b/>
          <w:color w:val="333333"/>
        </w:rPr>
        <w:t>作为主要模型。</w:t>
      </w:r>
      <w:r w:rsidRPr="00B72E4C">
        <w:rPr>
          <w:rStyle w:val="md-plain"/>
          <w:rFonts w:ascii="Open Sans" w:hAnsi="Open Sans" w:cs="Open Sans"/>
          <w:b/>
          <w:color w:val="333333"/>
        </w:rPr>
        <w:t>我们选择</w:t>
      </w:r>
      <w:proofErr w:type="spellStart"/>
      <w:r w:rsidRPr="00B72E4C">
        <w:rPr>
          <w:rStyle w:val="md-plain"/>
          <w:rFonts w:ascii="Open Sans" w:hAnsi="Open Sans" w:cs="Open Sans"/>
          <w:b/>
          <w:color w:val="333333"/>
        </w:rPr>
        <w:t>catboost</w:t>
      </w:r>
      <w:proofErr w:type="spellEnd"/>
      <w:r w:rsidRPr="00B72E4C">
        <w:rPr>
          <w:rStyle w:val="md-plain"/>
          <w:rFonts w:ascii="Open Sans" w:hAnsi="Open Sans" w:cs="Open Sans"/>
          <w:b/>
          <w:color w:val="333333"/>
        </w:rPr>
        <w:t>模型作为我们的起点</w:t>
      </w:r>
      <w:r w:rsidR="009C7A9D" w:rsidRPr="00B72E4C">
        <w:rPr>
          <w:rStyle w:val="md-plain"/>
          <w:rFonts w:ascii="Open Sans" w:hAnsi="Open Sans" w:cs="Open Sans" w:hint="eastAsia"/>
          <w:b/>
          <w:color w:val="333333"/>
        </w:rPr>
        <w:t>，它</w:t>
      </w:r>
      <w:r w:rsidR="009C7A9D" w:rsidRPr="00B72E4C">
        <w:rPr>
          <w:rStyle w:val="md-plain"/>
          <w:rFonts w:ascii="Open Sans" w:hAnsi="Open Sans" w:cs="Open Sans"/>
          <w:b/>
          <w:color w:val="333333"/>
        </w:rPr>
        <w:t>有很好的处理大量类别特征的能力，正与本题一拍即合</w:t>
      </w:r>
    </w:p>
    <w:p w14:paraId="5B30469B" w14:textId="2CBD1349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 w:rsidRPr="00F73B22">
        <w:rPr>
          <w:rStyle w:val="md-plain"/>
          <w:rFonts w:ascii="Open Sans" w:hAnsi="Open Sans" w:cs="Open Sans"/>
          <w:b/>
          <w:color w:val="333333"/>
        </w:rPr>
        <w:t>选定模型之后，我们对</w:t>
      </w:r>
      <w:proofErr w:type="gramStart"/>
      <w:r w:rsidR="003C7D65" w:rsidRPr="00F73B22">
        <w:rPr>
          <w:rStyle w:val="md-plain"/>
          <w:rFonts w:ascii="Open Sans" w:hAnsi="Open Sans" w:cs="Open Sans" w:hint="eastAsia"/>
          <w:b/>
          <w:color w:val="333333"/>
        </w:rPr>
        <w:t>数据集做</w:t>
      </w:r>
      <w:r w:rsidRPr="00F73B22">
        <w:rPr>
          <w:rStyle w:val="md-plain"/>
          <w:rFonts w:ascii="Open Sans" w:hAnsi="Open Sans" w:cs="Open Sans"/>
          <w:b/>
          <w:color w:val="333333"/>
        </w:rPr>
        <w:t>预处理</w:t>
      </w:r>
      <w:proofErr w:type="gramEnd"/>
      <w:r w:rsidRPr="00F73B22">
        <w:rPr>
          <w:rStyle w:val="md-plain"/>
          <w:rFonts w:ascii="Open Sans" w:hAnsi="Open Sans" w:cs="Open Sans"/>
          <w:b/>
          <w:color w:val="333333"/>
        </w:rPr>
        <w:t>。包含了特征清洗、特征增广、特征筛</w:t>
      </w:r>
      <w:r w:rsidRPr="00F73B22">
        <w:rPr>
          <w:rStyle w:val="md-plain"/>
          <w:rFonts w:ascii="Open Sans" w:hAnsi="Open Sans" w:cs="Open Sans" w:hint="eastAsia"/>
          <w:b/>
          <w:color w:val="333333"/>
        </w:rPr>
        <w:t>选</w:t>
      </w:r>
      <w:r w:rsidRPr="00F73B22">
        <w:rPr>
          <w:rStyle w:val="md-plain"/>
          <w:rFonts w:ascii="Open Sans" w:hAnsi="Open Sans" w:cs="Open Sans"/>
          <w:b/>
          <w:color w:val="333333"/>
        </w:rPr>
        <w:t>三个方面。</w:t>
      </w:r>
      <w:r>
        <w:rPr>
          <w:rStyle w:val="md-plain"/>
          <w:rFonts w:ascii="Open Sans" w:hAnsi="Open Sans" w:cs="Open Sans"/>
          <w:color w:val="333333"/>
        </w:rPr>
        <w:t>我们对</w:t>
      </w:r>
      <w:r>
        <w:rPr>
          <w:rStyle w:val="md-plain"/>
          <w:rFonts w:ascii="Open Sans" w:hAnsi="Open Sans" w:cs="Open Sans"/>
          <w:color w:val="333333"/>
        </w:rPr>
        <w:t>version</w:t>
      </w:r>
      <w:proofErr w:type="gramStart"/>
      <w:r>
        <w:rPr>
          <w:rStyle w:val="md-plain"/>
          <w:rFonts w:ascii="Open Sans" w:hAnsi="Open Sans" w:cs="Open Sans"/>
          <w:color w:val="333333"/>
        </w:rPr>
        <w:t>列进行</w:t>
      </w:r>
      <w:proofErr w:type="gramEnd"/>
      <w:r>
        <w:rPr>
          <w:rStyle w:val="md-plain"/>
          <w:rFonts w:ascii="Open Sans" w:hAnsi="Open Sans" w:cs="Open Sans"/>
          <w:color w:val="333333"/>
        </w:rPr>
        <w:t>特征清洗、对已有特征</w:t>
      </w:r>
      <w:proofErr w:type="gramStart"/>
      <w:r>
        <w:rPr>
          <w:rStyle w:val="md-plain"/>
          <w:rFonts w:ascii="Open Sans" w:hAnsi="Open Sans" w:cs="Open Sans"/>
          <w:color w:val="333333"/>
        </w:rPr>
        <w:t>列根</w:t>
      </w:r>
      <w:proofErr w:type="gramEnd"/>
      <w:r>
        <w:rPr>
          <w:rStyle w:val="md-plain"/>
          <w:rFonts w:ascii="Open Sans" w:hAnsi="Open Sans" w:cs="Open Sans"/>
          <w:color w:val="333333"/>
        </w:rPr>
        <w:t>据频率编码、</w:t>
      </w:r>
      <w:proofErr w:type="spellStart"/>
      <w:r>
        <w:rPr>
          <w:rStyle w:val="md-plain"/>
          <w:rFonts w:ascii="Open Sans" w:hAnsi="Open Sans" w:cs="Open Sans"/>
          <w:color w:val="333333"/>
        </w:rPr>
        <w:t>nunique</w:t>
      </w:r>
      <w:proofErr w:type="spellEnd"/>
      <w:r>
        <w:rPr>
          <w:rStyle w:val="md-plain"/>
          <w:rFonts w:ascii="Open Sans" w:hAnsi="Open Sans" w:cs="Open Sans"/>
          <w:color w:val="333333"/>
        </w:rPr>
        <w:t>编码、交叉类别构造新的特征列。</w:t>
      </w:r>
      <w:r w:rsidR="003C7D65">
        <w:rPr>
          <w:rStyle w:val="md-plain"/>
          <w:rFonts w:ascii="Open Sans" w:hAnsi="Open Sans" w:cs="Open Sans" w:hint="eastAsia"/>
          <w:color w:val="333333"/>
        </w:rPr>
        <w:t>接着</w:t>
      </w:r>
      <w:r>
        <w:rPr>
          <w:rStyle w:val="md-plain"/>
          <w:rFonts w:ascii="Open Sans" w:hAnsi="Open Sans" w:cs="Open Sans"/>
          <w:color w:val="333333"/>
        </w:rPr>
        <w:t>我们使用</w:t>
      </w:r>
      <w:r>
        <w:rPr>
          <w:rStyle w:val="md-plain"/>
          <w:rFonts w:ascii="Open Sans" w:hAnsi="Open Sans" w:cs="Open Sans"/>
          <w:color w:val="333333"/>
        </w:rPr>
        <w:t>GBDT</w:t>
      </w:r>
      <w:r>
        <w:rPr>
          <w:rStyle w:val="md-plain"/>
          <w:rFonts w:ascii="Open Sans" w:hAnsi="Open Sans" w:cs="Open Sans"/>
          <w:color w:val="333333"/>
        </w:rPr>
        <w:t>自带的模块查看特征重要性，将重要性极低的特征剔除。</w:t>
      </w:r>
    </w:p>
    <w:p w14:paraId="66117E79" w14:textId="5BC64C8A" w:rsidR="0099791B" w:rsidRPr="00F73B22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训练</w:t>
      </w:r>
      <w:proofErr w:type="spellStart"/>
      <w:r>
        <w:rPr>
          <w:rStyle w:val="md-plain"/>
          <w:rFonts w:ascii="Open Sans" w:hAnsi="Open Sans" w:cs="Open Sans"/>
          <w:color w:val="333333"/>
        </w:rPr>
        <w:t>catboost</w:t>
      </w:r>
      <w:proofErr w:type="spellEnd"/>
      <w:r>
        <w:rPr>
          <w:rStyle w:val="md-plain"/>
          <w:rFonts w:ascii="Open Sans" w:hAnsi="Open Sans" w:cs="Open Sans"/>
          <w:color w:val="333333"/>
        </w:rPr>
        <w:t>模型可以得到初步结果</w:t>
      </w:r>
      <w:r>
        <w:rPr>
          <w:rStyle w:val="md-plain"/>
          <w:rFonts w:ascii="Open Sans" w:hAnsi="Open Sans" w:cs="Open Sans"/>
          <w:color w:val="333333"/>
        </w:rPr>
        <w:t>--89.424</w:t>
      </w:r>
      <w:r w:rsidR="003E7F0C">
        <w:rPr>
          <w:rStyle w:val="md-plain"/>
          <w:rFonts w:ascii="Open Sans" w:hAnsi="Open Sans" w:cs="Open Sans" w:hint="eastAsia"/>
          <w:color w:val="333333"/>
        </w:rPr>
        <w:t>。</w:t>
      </w:r>
      <w:r w:rsidRPr="00F73B22">
        <w:rPr>
          <w:rStyle w:val="md-plain"/>
          <w:rFonts w:ascii="Open Sans" w:hAnsi="Open Sans" w:cs="Open Sans"/>
          <w:b/>
          <w:color w:val="333333"/>
        </w:rPr>
        <w:t>接着我们进行框架上的探索与改进。</w:t>
      </w:r>
    </w:p>
    <w:p w14:paraId="482DE3D0" w14:textId="508C8967" w:rsidR="0099791B" w:rsidRPr="00392488" w:rsidRDefault="0099791B" w:rsidP="0099791B">
      <w:pPr>
        <w:pStyle w:val="md-end-block"/>
        <w:numPr>
          <w:ilvl w:val="0"/>
          <w:numId w:val="1"/>
        </w:numPr>
        <w:ind w:left="0"/>
        <w:rPr>
          <w:rStyle w:val="md-plain"/>
          <w:rFonts w:ascii="Open Sans" w:hAnsi="Open Sans" w:cs="Open Sans"/>
          <w:b/>
          <w:color w:val="333333"/>
        </w:rPr>
      </w:pPr>
      <w:r w:rsidRPr="00392488">
        <w:rPr>
          <w:rStyle w:val="md-plain"/>
          <w:rFonts w:ascii="Open Sans" w:hAnsi="Open Sans" w:cs="Open Sans"/>
          <w:b/>
          <w:color w:val="333333"/>
        </w:rPr>
        <w:t>初次探索，很容易想到的是，将多个不同的模型使用</w:t>
      </w:r>
      <w:r w:rsidRPr="00392488">
        <w:rPr>
          <w:rStyle w:val="md-plain"/>
          <w:rFonts w:ascii="Open Sans" w:hAnsi="Open Sans" w:cs="Open Sans" w:hint="eastAsia"/>
          <w:b/>
          <w:color w:val="333333"/>
        </w:rPr>
        <w:t>V</w:t>
      </w:r>
      <w:r w:rsidRPr="00392488">
        <w:rPr>
          <w:rStyle w:val="md-plain"/>
          <w:rFonts w:ascii="Open Sans" w:hAnsi="Open Sans" w:cs="Open Sans"/>
          <w:b/>
          <w:color w:val="333333"/>
        </w:rPr>
        <w:t>oting</w:t>
      </w:r>
      <w:r w:rsidRPr="00392488">
        <w:rPr>
          <w:rStyle w:val="md-plain"/>
          <w:rFonts w:ascii="Open Sans" w:hAnsi="Open Sans" w:cs="Open Sans"/>
          <w:b/>
          <w:color w:val="333333"/>
        </w:rPr>
        <w:t>进行融合。</w:t>
      </w:r>
    </w:p>
    <w:p w14:paraId="23898612" w14:textId="540424D0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 w:rsidRPr="00392488">
        <w:rPr>
          <w:rStyle w:val="md-plain"/>
          <w:rFonts w:ascii="Open Sans" w:hAnsi="Open Sans" w:cs="Open Sans"/>
          <w:b/>
          <w:color w:val="333333"/>
        </w:rPr>
        <w:lastRenderedPageBreak/>
        <w:t>事实证明，这确实是一个简单有效的思路。</w:t>
      </w:r>
      <w:r>
        <w:rPr>
          <w:rStyle w:val="md-plain"/>
          <w:rFonts w:ascii="Open Sans" w:hAnsi="Open Sans" w:cs="Open Sans"/>
          <w:color w:val="333333"/>
        </w:rPr>
        <w:t>我们分别对</w:t>
      </w:r>
      <w:proofErr w:type="spellStart"/>
      <w:r>
        <w:rPr>
          <w:rStyle w:val="md-plain"/>
          <w:rFonts w:ascii="Open Sans" w:hAnsi="Open Sans" w:cs="Open Sans"/>
          <w:color w:val="333333"/>
        </w:rPr>
        <w:t>xgboost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catboost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r w:rsidR="004E23FC">
        <w:rPr>
          <w:rStyle w:val="md-plain"/>
          <w:rFonts w:ascii="Open Sans" w:hAnsi="Open Sans" w:cs="Open Sans"/>
          <w:color w:val="333333"/>
        </w:rPr>
        <w:t>LGBM</w:t>
      </w:r>
      <w:r>
        <w:rPr>
          <w:rStyle w:val="md-plain"/>
          <w:rFonts w:ascii="Open Sans" w:hAnsi="Open Sans" w:cs="Open Sans"/>
          <w:color w:val="333333"/>
        </w:rPr>
        <w:t>做训练，</w:t>
      </w:r>
      <w:r w:rsidR="00431A33">
        <w:rPr>
          <w:rStyle w:val="md-plain"/>
          <w:rFonts w:ascii="Open Sans" w:hAnsi="Open Sans" w:cs="Open Sans" w:hint="eastAsia"/>
          <w:color w:val="333333"/>
        </w:rPr>
        <w:t>将得到</w:t>
      </w:r>
      <w:r>
        <w:rPr>
          <w:rStyle w:val="md-plain"/>
          <w:rFonts w:ascii="Open Sans" w:hAnsi="Open Sans" w:cs="Open Sans"/>
          <w:color w:val="333333"/>
        </w:rPr>
        <w:t>预测</w:t>
      </w:r>
      <w:proofErr w:type="gramStart"/>
      <w:r>
        <w:rPr>
          <w:rStyle w:val="md-plain"/>
          <w:rFonts w:ascii="Open Sans" w:hAnsi="Open Sans" w:cs="Open Sans"/>
          <w:color w:val="333333"/>
        </w:rPr>
        <w:t>结果</w:t>
      </w:r>
      <w:r w:rsidR="00431A33">
        <w:rPr>
          <w:rStyle w:val="md-plain"/>
          <w:rFonts w:ascii="Open Sans" w:hAnsi="Open Sans" w:cs="Open Sans" w:hint="eastAsia"/>
          <w:color w:val="333333"/>
        </w:rPr>
        <w:t>做</w:t>
      </w:r>
      <w:r>
        <w:rPr>
          <w:rStyle w:val="md-plain"/>
          <w:rFonts w:ascii="Open Sans" w:hAnsi="Open Sans" w:cs="Open Sans"/>
          <w:color w:val="333333"/>
        </w:rPr>
        <w:t>硬投票</w:t>
      </w:r>
      <w:proofErr w:type="gramEnd"/>
      <w:r>
        <w:rPr>
          <w:rStyle w:val="md-plain"/>
          <w:rFonts w:ascii="Open Sans" w:hAnsi="Open Sans" w:cs="Open Sans"/>
          <w:color w:val="333333"/>
        </w:rPr>
        <w:t>之后，得到了历史新高</w:t>
      </w:r>
      <w:r w:rsidR="003E7F0C">
        <w:rPr>
          <w:rStyle w:val="md-plain"/>
          <w:rFonts w:ascii="Open Sans" w:hAnsi="Open Sans" w:cs="Open Sans" w:hint="eastAsia"/>
          <w:color w:val="333333"/>
        </w:rPr>
        <w:t>的准确率</w:t>
      </w:r>
      <w:r>
        <w:rPr>
          <w:rStyle w:val="md-plain"/>
          <w:rFonts w:ascii="Open Sans" w:hAnsi="Open Sans" w:cs="Open Sans"/>
          <w:color w:val="333333"/>
        </w:rPr>
        <w:t>--89.45</w:t>
      </w:r>
      <w:r>
        <w:rPr>
          <w:rStyle w:val="md-plain"/>
          <w:rFonts w:ascii="Open Sans" w:hAnsi="Open Sans" w:cs="Open Sans"/>
          <w:color w:val="333333"/>
        </w:rPr>
        <w:t>。</w:t>
      </w:r>
      <w:r w:rsidR="00C2195D">
        <w:rPr>
          <w:rStyle w:val="md-plain"/>
          <w:rFonts w:ascii="Open Sans" w:hAnsi="Open Sans" w:cs="Open Sans" w:hint="eastAsia"/>
          <w:color w:val="333333"/>
        </w:rPr>
        <w:t>但</w:t>
      </w:r>
      <w:bookmarkStart w:id="0" w:name="_GoBack"/>
      <w:bookmarkEnd w:id="0"/>
      <w:r w:rsidRPr="00F73B22">
        <w:rPr>
          <w:rStyle w:val="md-plain"/>
          <w:rFonts w:ascii="Open Sans" w:hAnsi="Open Sans" w:cs="Open Sans" w:hint="eastAsia"/>
          <w:b/>
          <w:color w:val="333333"/>
        </w:rPr>
        <w:t>V</w:t>
      </w:r>
      <w:r w:rsidRPr="00F73B22">
        <w:rPr>
          <w:rStyle w:val="md-plain"/>
          <w:rFonts w:ascii="Open Sans" w:hAnsi="Open Sans" w:cs="Open Sans"/>
          <w:b/>
          <w:color w:val="333333"/>
        </w:rPr>
        <w:t>oting</w:t>
      </w:r>
      <w:r w:rsidRPr="00F73B22">
        <w:rPr>
          <w:rStyle w:val="md-plain"/>
          <w:rFonts w:ascii="Open Sans" w:hAnsi="Open Sans" w:cs="Open Sans"/>
          <w:b/>
          <w:color w:val="333333"/>
        </w:rPr>
        <w:t>没有复杂的机制，</w:t>
      </w:r>
      <w:r w:rsidR="004D1BE8" w:rsidRPr="00F73B22">
        <w:rPr>
          <w:rStyle w:val="md-plain"/>
          <w:rFonts w:ascii="Open Sans" w:hAnsi="Open Sans" w:cs="Open Sans" w:hint="eastAsia"/>
          <w:b/>
          <w:color w:val="333333"/>
        </w:rPr>
        <w:t>实现简单的同时</w:t>
      </w:r>
      <w:r w:rsidRPr="00F73B22">
        <w:rPr>
          <w:rStyle w:val="md-plain"/>
          <w:rFonts w:ascii="Open Sans" w:hAnsi="Open Sans" w:cs="Open Sans"/>
          <w:b/>
          <w:color w:val="333333"/>
        </w:rPr>
        <w:t>也带来</w:t>
      </w:r>
      <w:r w:rsidR="004D1BE8" w:rsidRPr="00F73B22">
        <w:rPr>
          <w:rStyle w:val="md-plain"/>
          <w:rFonts w:ascii="Open Sans" w:hAnsi="Open Sans" w:cs="Open Sans" w:hint="eastAsia"/>
          <w:b/>
          <w:color w:val="333333"/>
        </w:rPr>
        <w:t>了</w:t>
      </w:r>
      <w:r w:rsidRPr="00F73B22">
        <w:rPr>
          <w:rStyle w:val="md-plain"/>
          <w:rFonts w:ascii="Open Sans" w:hAnsi="Open Sans" w:cs="Open Sans"/>
          <w:b/>
          <w:color w:val="333333"/>
        </w:rPr>
        <w:t>许多局限性，例如稳健性很低，上限不高。</w:t>
      </w:r>
      <w:r w:rsidRPr="00794D1A">
        <w:rPr>
          <w:rStyle w:val="md-plain"/>
          <w:rFonts w:ascii="Open Sans" w:hAnsi="Open Sans" w:cs="Open Sans"/>
          <w:b/>
          <w:color w:val="333333"/>
        </w:rPr>
        <w:t>让我们接着向机器学习的深处探索</w:t>
      </w:r>
      <w:r w:rsidRPr="00794D1A">
        <w:rPr>
          <w:rStyle w:val="md-plain"/>
          <w:rFonts w:ascii="Open Sans" w:hAnsi="Open Sans" w:cs="Open Sans"/>
          <w:b/>
          <w:color w:val="333333"/>
        </w:rPr>
        <w:t>.....</w:t>
      </w:r>
    </w:p>
    <w:p w14:paraId="6DE91C67" w14:textId="77777777" w:rsidR="0099791B" w:rsidRPr="00392488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 w:rsidRPr="00392488">
        <w:rPr>
          <w:rStyle w:val="md-plain"/>
          <w:rFonts w:ascii="Open Sans" w:hAnsi="Open Sans" w:cs="Open Sans"/>
          <w:b/>
          <w:color w:val="333333"/>
        </w:rPr>
        <w:t>怎样改？通过</w:t>
      </w:r>
      <w:r w:rsidRPr="00392488">
        <w:rPr>
          <w:rStyle w:val="md-plain"/>
          <w:rFonts w:ascii="Open Sans" w:hAnsi="Open Sans" w:cs="Open Sans"/>
          <w:b/>
          <w:color w:val="333333"/>
        </w:rPr>
        <w:t>Stacking</w:t>
      </w:r>
      <w:r w:rsidRPr="00392488">
        <w:rPr>
          <w:rStyle w:val="md-plain"/>
          <w:rFonts w:ascii="Open Sans" w:hAnsi="Open Sans" w:cs="Open Sans"/>
          <w:b/>
          <w:color w:val="333333"/>
        </w:rPr>
        <w:t>模块增加层次结构</w:t>
      </w:r>
    </w:p>
    <w:p w14:paraId="77668BEA" w14:textId="7271A20F" w:rsidR="0099791B" w:rsidRPr="00840FD8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Stacking</w:t>
      </w:r>
      <w:r>
        <w:rPr>
          <w:rStyle w:val="md-plain"/>
          <w:rFonts w:ascii="Open Sans" w:hAnsi="Open Sans" w:cs="Open Sans"/>
          <w:color w:val="333333"/>
        </w:rPr>
        <w:t>通过将多个基础模型的预测结果作为输入来训练元模型，从而捕捉到不同模型之间的潜在关系。</w:t>
      </w:r>
      <w:r w:rsidR="00C60A27">
        <w:rPr>
          <w:rStyle w:val="md-plain"/>
          <w:rFonts w:ascii="Open Sans" w:hAnsi="Open Sans" w:cs="Open Sans" w:hint="eastAsia"/>
          <w:color w:val="333333"/>
        </w:rPr>
        <w:t>/</w:t>
      </w:r>
      <w:r w:rsidR="00C60A27"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但是</w:t>
      </w:r>
      <w:r>
        <w:rPr>
          <w:rStyle w:val="md-plain"/>
          <w:rFonts w:ascii="Open Sans" w:hAnsi="Open Sans" w:cs="Open Sans" w:hint="eastAsia"/>
          <w:color w:val="333333"/>
        </w:rPr>
        <w:t>天下没有免费的午餐，</w:t>
      </w:r>
      <w:r>
        <w:rPr>
          <w:rStyle w:val="md-plain"/>
          <w:rFonts w:ascii="Open Sans" w:hAnsi="Open Sans" w:cs="Open Sans"/>
          <w:color w:val="333333"/>
        </w:rPr>
        <w:t>任何选择都伴随着代价。那么我们的选择伴随着怎样的代价呢？</w:t>
      </w:r>
      <w:r w:rsidR="00C60A27">
        <w:rPr>
          <w:rStyle w:val="md-plain"/>
          <w:rFonts w:ascii="Open Sans" w:hAnsi="Open Sans" w:cs="Open Sans" w:hint="eastAsia"/>
          <w:color w:val="333333"/>
        </w:rPr>
        <w:t>/</w:t>
      </w:r>
      <w:r w:rsidR="00C60A27">
        <w:rPr>
          <w:rStyle w:val="md-plain"/>
          <w:rFonts w:ascii="Open Sans" w:hAnsi="Open Sans" w:cs="Open Sans"/>
          <w:color w:val="333333"/>
        </w:rPr>
        <w:t>/</w:t>
      </w:r>
      <w:r w:rsidRPr="00840FD8">
        <w:rPr>
          <w:rStyle w:val="md-plain"/>
          <w:rFonts w:ascii="Open Sans" w:hAnsi="Open Sans" w:cs="Open Sans"/>
          <w:color w:val="333333"/>
        </w:rPr>
        <w:t>由于涉及多个模型多层次的训练，</w:t>
      </w:r>
      <w:r w:rsidRPr="00840FD8">
        <w:rPr>
          <w:rStyle w:val="md-plain"/>
          <w:rFonts w:ascii="Open Sans" w:hAnsi="Open Sans" w:cs="Open Sans" w:hint="eastAsia"/>
          <w:color w:val="333333"/>
        </w:rPr>
        <w:t>S</w:t>
      </w:r>
      <w:r w:rsidRPr="00840FD8">
        <w:rPr>
          <w:rStyle w:val="md-plain"/>
          <w:rFonts w:ascii="Open Sans" w:hAnsi="Open Sans" w:cs="Open Sans"/>
          <w:color w:val="333333"/>
        </w:rPr>
        <w:t>tacking</w:t>
      </w:r>
      <w:r w:rsidRPr="00840FD8">
        <w:rPr>
          <w:rStyle w:val="md-plain"/>
          <w:rFonts w:ascii="Open Sans" w:hAnsi="Open Sans" w:cs="Open Sans"/>
          <w:color w:val="333333"/>
        </w:rPr>
        <w:t>计算复杂度高、容易过拟合。可以说是一个牺牲时间，换取准确率的策略</w:t>
      </w:r>
    </w:p>
    <w:p w14:paraId="48164F39" w14:textId="27D62EE1" w:rsidR="0099791B" w:rsidRDefault="007513CA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我们选择</w:t>
      </w:r>
      <w:proofErr w:type="spellStart"/>
      <w:r>
        <w:rPr>
          <w:rStyle w:val="md-plain"/>
          <w:rFonts w:ascii="Open Sans" w:hAnsi="Open Sans" w:cs="Open Sans"/>
          <w:color w:val="333333"/>
        </w:rPr>
        <w:t>randomforest</w:t>
      </w:r>
      <w:proofErr w:type="spellEnd"/>
      <w:r>
        <w:rPr>
          <w:rStyle w:val="md-plain"/>
          <w:rFonts w:ascii="Open Sans" w:hAnsi="Open Sans" w:cs="Open Sans"/>
          <w:color w:val="333333"/>
        </w:rPr>
        <w:t>等五个模型作为基模型</w:t>
      </w:r>
      <w:r>
        <w:rPr>
          <w:rStyle w:val="md-plain"/>
          <w:rFonts w:ascii="Open Sans" w:hAnsi="Open Sans" w:cs="Open Sans" w:hint="eastAsia"/>
          <w:color w:val="333333"/>
        </w:rPr>
        <w:t>做训练，</w:t>
      </w:r>
      <w:r w:rsidR="0099791B">
        <w:rPr>
          <w:rStyle w:val="md-plain"/>
          <w:rFonts w:ascii="Open Sans" w:hAnsi="Open Sans" w:cs="Open Sans"/>
          <w:color w:val="333333"/>
        </w:rPr>
        <w:t>即可获得对</w:t>
      </w:r>
      <w:r w:rsidR="0099791B">
        <w:rPr>
          <w:rStyle w:val="md-plain"/>
          <w:rFonts w:ascii="Open Sans" w:hAnsi="Open Sans" w:cs="Open Sans"/>
          <w:color w:val="333333"/>
        </w:rPr>
        <w:t>train</w:t>
      </w:r>
      <w:r w:rsidR="0099791B">
        <w:rPr>
          <w:rStyle w:val="md-plain"/>
          <w:rFonts w:ascii="Open Sans" w:hAnsi="Open Sans" w:cs="Open Sans"/>
          <w:color w:val="333333"/>
        </w:rPr>
        <w:t>、</w:t>
      </w:r>
      <w:r w:rsidR="0099791B">
        <w:rPr>
          <w:rStyle w:val="md-plain"/>
          <w:rFonts w:ascii="Open Sans" w:hAnsi="Open Sans" w:cs="Open Sans"/>
          <w:color w:val="333333"/>
        </w:rPr>
        <w:t>test</w:t>
      </w:r>
      <w:r w:rsidR="0099791B">
        <w:rPr>
          <w:rStyle w:val="md-plain"/>
          <w:rFonts w:ascii="Open Sans" w:hAnsi="Open Sans" w:cs="Open Sans"/>
          <w:color w:val="333333"/>
        </w:rPr>
        <w:t>集</w:t>
      </w:r>
      <w:r w:rsidR="00F1021D">
        <w:rPr>
          <w:rStyle w:val="md-plain"/>
          <w:rFonts w:ascii="Open Sans" w:hAnsi="Open Sans" w:cs="Open Sans" w:hint="eastAsia"/>
          <w:color w:val="333333"/>
        </w:rPr>
        <w:t>l</w:t>
      </w:r>
      <w:r w:rsidR="00F1021D">
        <w:rPr>
          <w:rStyle w:val="md-plain"/>
          <w:rFonts w:ascii="Open Sans" w:hAnsi="Open Sans" w:cs="Open Sans"/>
          <w:color w:val="333333"/>
        </w:rPr>
        <w:t>abel</w:t>
      </w:r>
      <w:r w:rsidR="00F1021D">
        <w:rPr>
          <w:rStyle w:val="md-plain"/>
          <w:rFonts w:ascii="Open Sans" w:hAnsi="Open Sans" w:cs="Open Sans" w:hint="eastAsia"/>
          <w:color w:val="333333"/>
        </w:rPr>
        <w:t>值</w:t>
      </w:r>
      <w:r w:rsidR="0099791B">
        <w:rPr>
          <w:rStyle w:val="md-plain"/>
          <w:rFonts w:ascii="Open Sans" w:hAnsi="Open Sans" w:cs="Open Sans"/>
          <w:color w:val="333333"/>
        </w:rPr>
        <w:t>的各五列预测。</w:t>
      </w:r>
      <w:r w:rsidR="00C60A27">
        <w:rPr>
          <w:rStyle w:val="md-plain"/>
          <w:rFonts w:ascii="Open Sans" w:hAnsi="Open Sans" w:cs="Open Sans" w:hint="eastAsia"/>
          <w:color w:val="333333"/>
        </w:rPr>
        <w:t>/</w:t>
      </w:r>
      <w:r w:rsidR="00C60A27">
        <w:rPr>
          <w:rStyle w:val="md-plain"/>
          <w:rFonts w:ascii="Open Sans" w:hAnsi="Open Sans" w:cs="Open Sans"/>
          <w:color w:val="333333"/>
        </w:rPr>
        <w:t>/</w:t>
      </w:r>
      <w:r w:rsidR="00392488">
        <w:rPr>
          <w:rStyle w:val="md-plain"/>
          <w:rFonts w:ascii="Open Sans" w:hAnsi="Open Sans" w:cs="Open Sans"/>
          <w:color w:val="333333"/>
        </w:rPr>
        <w:t xml:space="preserve"> </w:t>
      </w:r>
      <w:r w:rsidR="0099791B">
        <w:rPr>
          <w:rStyle w:val="md-plain"/>
          <w:rFonts w:ascii="Open Sans" w:hAnsi="Open Sans" w:cs="Open Sans"/>
          <w:color w:val="333333"/>
        </w:rPr>
        <w:t>将其与</w:t>
      </w:r>
      <w:r w:rsidR="00860ABE">
        <w:rPr>
          <w:rStyle w:val="md-plain"/>
          <w:rFonts w:ascii="Open Sans" w:hAnsi="Open Sans" w:cs="Open Sans" w:hint="eastAsia"/>
          <w:color w:val="333333"/>
        </w:rPr>
        <w:t>原数据集</w:t>
      </w:r>
      <w:r w:rsidR="0099791B">
        <w:rPr>
          <w:rStyle w:val="md-plain"/>
          <w:rFonts w:ascii="Open Sans" w:hAnsi="Open Sans" w:cs="Open Sans"/>
          <w:color w:val="333333"/>
        </w:rPr>
        <w:t>拼接，即可获得新的</w:t>
      </w:r>
      <w:r w:rsidR="00FE2597">
        <w:rPr>
          <w:rStyle w:val="md-plain"/>
          <w:rFonts w:ascii="Open Sans" w:hAnsi="Open Sans" w:cs="Open Sans" w:hint="eastAsia"/>
          <w:color w:val="333333"/>
        </w:rPr>
        <w:t>数据集。</w:t>
      </w:r>
    </w:p>
    <w:p w14:paraId="1AEA1261" w14:textId="4592FE69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将新的</w:t>
      </w:r>
      <w:r w:rsidR="00FE2597">
        <w:rPr>
          <w:rStyle w:val="md-plain"/>
          <w:rFonts w:ascii="Open Sans" w:hAnsi="Open Sans" w:cs="Open Sans" w:hint="eastAsia"/>
          <w:color w:val="333333"/>
        </w:rPr>
        <w:t>数据集</w:t>
      </w:r>
      <w:r>
        <w:rPr>
          <w:rStyle w:val="md-plain"/>
          <w:rFonts w:ascii="Open Sans" w:hAnsi="Open Sans" w:cs="Open Sans"/>
          <w:color w:val="333333"/>
        </w:rPr>
        <w:t>放入</w:t>
      </w:r>
      <w:proofErr w:type="spellStart"/>
      <w:r>
        <w:rPr>
          <w:rStyle w:val="md-plain"/>
          <w:rFonts w:ascii="Open Sans" w:hAnsi="Open Sans" w:cs="Open Sans"/>
          <w:color w:val="333333"/>
        </w:rPr>
        <w:t>xgboost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catboost</w:t>
      </w:r>
      <w:proofErr w:type="spellEnd"/>
      <w:r w:rsidR="004E23FC">
        <w:rPr>
          <w:rStyle w:val="md-plain"/>
          <w:rFonts w:ascii="Open Sans" w:hAnsi="Open Sans" w:cs="Open Sans" w:hint="eastAsia"/>
          <w:color w:val="333333"/>
        </w:rPr>
        <w:t>、</w:t>
      </w:r>
      <w:proofErr w:type="spellStart"/>
      <w:r w:rsidR="004E23FC">
        <w:rPr>
          <w:rStyle w:val="md-plain"/>
          <w:rFonts w:ascii="Open Sans" w:hAnsi="Open Sans" w:cs="Open Sans" w:hint="eastAsia"/>
          <w:color w:val="333333"/>
        </w:rPr>
        <w:t>lgbm</w:t>
      </w:r>
      <w:proofErr w:type="spellEnd"/>
      <w:r w:rsidR="009269FE">
        <w:rPr>
          <w:rStyle w:val="md-plain"/>
          <w:rFonts w:ascii="Open Sans" w:hAnsi="Open Sans" w:cs="Open Sans" w:hint="eastAsia"/>
          <w:color w:val="333333"/>
        </w:rPr>
        <w:t>三个元模型</w:t>
      </w:r>
      <w:r>
        <w:rPr>
          <w:rStyle w:val="md-plain"/>
          <w:rFonts w:ascii="Open Sans" w:hAnsi="Open Sans" w:cs="Open Sans"/>
          <w:color w:val="333333"/>
        </w:rPr>
        <w:t>进行训练，</w:t>
      </w:r>
      <w:r w:rsidR="00FE2597">
        <w:rPr>
          <w:rStyle w:val="md-plain"/>
          <w:rFonts w:ascii="Open Sans" w:hAnsi="Open Sans" w:cs="Open Sans" w:hint="eastAsia"/>
          <w:color w:val="333333"/>
        </w:rPr>
        <w:t>把</w:t>
      </w:r>
      <w:r>
        <w:rPr>
          <w:rStyle w:val="md-plain"/>
          <w:rFonts w:ascii="Open Sans" w:hAnsi="Open Sans" w:cs="Open Sans"/>
          <w:color w:val="333333"/>
        </w:rPr>
        <w:t>得到的预测结果做</w:t>
      </w:r>
      <w:r w:rsidR="00296A06">
        <w:rPr>
          <w:rStyle w:val="md-plain"/>
          <w:rFonts w:ascii="Open Sans" w:hAnsi="Open Sans" w:cs="Open Sans" w:hint="eastAsia"/>
          <w:color w:val="333333"/>
        </w:rPr>
        <w:t>硬</w:t>
      </w:r>
      <w:r>
        <w:rPr>
          <w:rStyle w:val="md-plain"/>
          <w:rFonts w:ascii="Open Sans" w:hAnsi="Open Sans" w:cs="Open Sans"/>
          <w:color w:val="333333"/>
        </w:rPr>
        <w:t>投票即可得到最终结果</w:t>
      </w:r>
      <w:r w:rsidR="00EB7F60">
        <w:rPr>
          <w:rStyle w:val="md-plain"/>
          <w:rFonts w:ascii="Open Sans" w:hAnsi="Open Sans" w:cs="Open Sans" w:hint="eastAsia"/>
          <w:color w:val="333333"/>
        </w:rPr>
        <w:t>，</w:t>
      </w:r>
      <w:r w:rsidR="00EB7F60">
        <w:rPr>
          <w:rStyle w:val="md-plain"/>
          <w:rFonts w:ascii="Open Sans" w:hAnsi="Open Sans" w:cs="Open Sans"/>
          <w:color w:val="333333"/>
        </w:rPr>
        <w:t>由原先的</w:t>
      </w:r>
      <w:r w:rsidR="00EB7F60">
        <w:rPr>
          <w:rStyle w:val="md-plain"/>
          <w:rFonts w:ascii="Open Sans" w:hAnsi="Open Sans" w:cs="Open Sans"/>
          <w:color w:val="333333"/>
        </w:rPr>
        <w:t>89.45</w:t>
      </w:r>
      <w:r w:rsidR="00EB7F60">
        <w:rPr>
          <w:rStyle w:val="md-plain"/>
          <w:rFonts w:ascii="Open Sans" w:hAnsi="Open Sans" w:cs="Open Sans"/>
          <w:color w:val="333333"/>
        </w:rPr>
        <w:t>提升到了</w:t>
      </w:r>
      <w:r w:rsidR="00EB7F60">
        <w:rPr>
          <w:rStyle w:val="md-plain"/>
          <w:rFonts w:ascii="Open Sans" w:hAnsi="Open Sans" w:cs="Open Sans"/>
          <w:color w:val="333333"/>
        </w:rPr>
        <w:t>89.4807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0CFD075" w14:textId="17A5416D" w:rsidR="0099791B" w:rsidRPr="00392488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 w:rsidRPr="00392488">
        <w:rPr>
          <w:rStyle w:val="md-plain"/>
          <w:rFonts w:ascii="Open Sans" w:hAnsi="Open Sans" w:cs="Open Sans"/>
          <w:b/>
          <w:color w:val="333333"/>
        </w:rPr>
        <w:t>先通过框架的探索与改进，保证大方向上的正确。</w:t>
      </w:r>
      <w:r w:rsidR="00EB7F60" w:rsidRPr="00392488">
        <w:rPr>
          <w:rStyle w:val="md-plain"/>
          <w:rFonts w:ascii="Open Sans" w:hAnsi="Open Sans" w:cs="Open Sans" w:hint="eastAsia"/>
          <w:b/>
          <w:color w:val="333333"/>
        </w:rPr>
        <w:t>紧</w:t>
      </w:r>
      <w:r w:rsidRPr="00392488">
        <w:rPr>
          <w:rStyle w:val="md-plain"/>
          <w:rFonts w:ascii="Open Sans" w:hAnsi="Open Sans" w:cs="Open Sans"/>
          <w:b/>
          <w:color w:val="333333"/>
        </w:rPr>
        <w:t>接着，我们进行测试与细节精进，把控细节，精益求精。</w:t>
      </w:r>
    </w:p>
    <w:p w14:paraId="5F7CDB57" w14:textId="69D22841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在数据预处理模块，需要对时间</w:t>
      </w:r>
      <w:proofErr w:type="gramStart"/>
      <w:r>
        <w:rPr>
          <w:rStyle w:val="md-plain"/>
          <w:rFonts w:ascii="Open Sans" w:hAnsi="Open Sans" w:cs="Open Sans"/>
          <w:color w:val="333333"/>
        </w:rPr>
        <w:t>戳进行</w:t>
      </w:r>
      <w:proofErr w:type="gramEnd"/>
      <w:r>
        <w:rPr>
          <w:rStyle w:val="md-plain"/>
          <w:rFonts w:ascii="Open Sans" w:hAnsi="Open Sans" w:cs="Open Sans"/>
          <w:color w:val="333333"/>
        </w:rPr>
        <w:t>处理，有两个方案。方案一是计算时间差后做分桶，方案二是做时间频率编码。经过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次测试，</w:t>
      </w:r>
      <w:r w:rsidR="00C60A27">
        <w:rPr>
          <w:rStyle w:val="md-plain"/>
          <w:rFonts w:ascii="Open Sans" w:hAnsi="Open Sans" w:cs="Open Sans" w:hint="eastAsia"/>
          <w:color w:val="333333"/>
        </w:rPr>
        <w:t>取平均</w:t>
      </w:r>
      <w:r>
        <w:rPr>
          <w:rStyle w:val="md-plain"/>
          <w:rFonts w:ascii="Open Sans" w:hAnsi="Open Sans" w:cs="Open Sans"/>
          <w:color w:val="333333"/>
        </w:rPr>
        <w:t>准确率，可知</w:t>
      </w:r>
      <w:proofErr w:type="gramStart"/>
      <w:r>
        <w:rPr>
          <w:rStyle w:val="md-plain"/>
          <w:rFonts w:ascii="Open Sans" w:hAnsi="Open Sans" w:cs="Open Sans"/>
          <w:color w:val="333333"/>
        </w:rPr>
        <w:t>分桶处理</w:t>
      </w:r>
      <w:proofErr w:type="gramEnd"/>
      <w:r>
        <w:rPr>
          <w:rStyle w:val="md-plain"/>
          <w:rFonts w:ascii="Open Sans" w:hAnsi="Open Sans" w:cs="Open Sans"/>
          <w:color w:val="333333"/>
        </w:rPr>
        <w:t>更好</w:t>
      </w:r>
    </w:p>
    <w:p w14:paraId="450BDB86" w14:textId="77777777" w:rsidR="002E071C" w:rsidRDefault="0099791B" w:rsidP="0099791B">
      <w:pPr>
        <w:pStyle w:val="md-end-block"/>
        <w:numPr>
          <w:ilvl w:val="0"/>
          <w:numId w:val="1"/>
        </w:numPr>
        <w:ind w:left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由于</w:t>
      </w:r>
      <w:r>
        <w:rPr>
          <w:rStyle w:val="md-plain"/>
          <w:rFonts w:ascii="Open Sans" w:hAnsi="Open Sans" w:cs="Open Sans"/>
          <w:color w:val="333333"/>
        </w:rPr>
        <w:t>GBDT</w:t>
      </w:r>
      <w:r>
        <w:rPr>
          <w:rStyle w:val="md-plain"/>
          <w:rFonts w:ascii="Open Sans" w:hAnsi="Open Sans" w:cs="Open Sans"/>
          <w:color w:val="333333"/>
        </w:rPr>
        <w:t>本质为树模型，对</w:t>
      </w:r>
      <w:proofErr w:type="gramStart"/>
      <w:r>
        <w:rPr>
          <w:rStyle w:val="md-plain"/>
          <w:rFonts w:ascii="Open Sans" w:hAnsi="Open Sans" w:cs="Open Sans"/>
          <w:color w:val="333333"/>
        </w:rPr>
        <w:t>缺失值</w:t>
      </w:r>
      <w:proofErr w:type="gramEnd"/>
      <w:r>
        <w:rPr>
          <w:rStyle w:val="md-plain"/>
          <w:rFonts w:ascii="Open Sans" w:hAnsi="Open Sans" w:cs="Open Sans"/>
          <w:color w:val="333333"/>
        </w:rPr>
        <w:t>的填补和类别编码是</w:t>
      </w:r>
      <w:r w:rsidR="002E071C">
        <w:rPr>
          <w:rStyle w:val="md-plain"/>
          <w:rFonts w:ascii="Open Sans" w:hAnsi="Open Sans" w:cs="Open Sans" w:hint="eastAsia"/>
          <w:color w:val="333333"/>
        </w:rPr>
        <w:t>不必要的</w:t>
      </w:r>
      <w:r>
        <w:rPr>
          <w:rStyle w:val="md-plain"/>
          <w:rFonts w:ascii="Open Sans" w:hAnsi="Open Sans" w:cs="Open Sans"/>
          <w:color w:val="333333"/>
        </w:rPr>
        <w:t>。我们好奇的是，手动处理和树模型内置处理哪个效果更好？</w:t>
      </w:r>
    </w:p>
    <w:p w14:paraId="53F77358" w14:textId="7C2225AA" w:rsidR="0099791B" w:rsidRDefault="0099791B" w:rsidP="002E071C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为此我们尝试了随机森林填补</w:t>
      </w:r>
      <w:proofErr w:type="gramStart"/>
      <w:r>
        <w:rPr>
          <w:rStyle w:val="md-plain"/>
          <w:rFonts w:ascii="Open Sans" w:hAnsi="Open Sans" w:cs="Open Sans"/>
          <w:color w:val="333333"/>
        </w:rPr>
        <w:t>缺失值</w:t>
      </w:r>
      <w:proofErr w:type="gramEnd"/>
      <w:r>
        <w:rPr>
          <w:rStyle w:val="md-plain"/>
          <w:rFonts w:ascii="Open Sans" w:hAnsi="Open Sans" w:cs="Open Sans"/>
          <w:color w:val="333333"/>
        </w:rPr>
        <w:t>和独热编码，准确率不升反降。封装的越好的模型，里面值得挖掘的点就越多，好奇心虽好，但也要对其抱有敬意。</w:t>
      </w:r>
    </w:p>
    <w:p w14:paraId="5710CF88" w14:textId="09474D3D" w:rsidR="0099791B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在</w:t>
      </w:r>
      <w:r w:rsidR="00FD5B3C">
        <w:rPr>
          <w:rStyle w:val="md-plain"/>
          <w:rFonts w:ascii="Open Sans" w:hAnsi="Open Sans" w:cs="Open Sans" w:hint="eastAsia"/>
          <w:color w:val="333333"/>
        </w:rPr>
        <w:t>训练</w:t>
      </w:r>
      <w:r>
        <w:rPr>
          <w:rStyle w:val="md-plain"/>
          <w:rFonts w:ascii="Open Sans" w:hAnsi="Open Sans" w:cs="Open Sans"/>
          <w:color w:val="333333"/>
        </w:rPr>
        <w:t>模型的部分，我们在</w:t>
      </w:r>
      <w:r>
        <w:rPr>
          <w:rStyle w:val="md-plain"/>
          <w:rFonts w:ascii="Open Sans" w:hAnsi="Open Sans" w:cs="Open Sans"/>
          <w:color w:val="333333"/>
        </w:rPr>
        <w:t>Stacking</w:t>
      </w:r>
      <w:r>
        <w:rPr>
          <w:rStyle w:val="md-plain"/>
          <w:rFonts w:ascii="Open Sans" w:hAnsi="Open Sans" w:cs="Open Sans"/>
          <w:color w:val="333333"/>
        </w:rPr>
        <w:t>中</w:t>
      </w:r>
      <w:r w:rsidR="00C30B8E">
        <w:rPr>
          <w:rStyle w:val="md-plain"/>
          <w:rFonts w:ascii="Open Sans" w:hAnsi="Open Sans" w:cs="Open Sans" w:hint="eastAsia"/>
          <w:color w:val="333333"/>
        </w:rPr>
        <w:t>/</w:t>
      </w:r>
      <w:r w:rsidR="00C30B8E"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使用了五折交叉验证</w:t>
      </w:r>
      <w:r w:rsidR="00C30B8E">
        <w:rPr>
          <w:rStyle w:val="md-plain"/>
          <w:rFonts w:ascii="Open Sans" w:hAnsi="Open Sans" w:cs="Open Sans" w:hint="eastAsia"/>
          <w:color w:val="333333"/>
        </w:rPr>
        <w:t>/</w:t>
      </w:r>
      <w:r w:rsidR="00C30B8E"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增加模型稳健性。在模型训练前</w:t>
      </w:r>
      <w:r w:rsidR="00C30B8E">
        <w:rPr>
          <w:rStyle w:val="md-plain"/>
          <w:rFonts w:ascii="Open Sans" w:hAnsi="Open Sans" w:cs="Open Sans" w:hint="eastAsia"/>
          <w:color w:val="333333"/>
        </w:rPr>
        <w:t>/</w:t>
      </w:r>
      <w:r w:rsidR="00C30B8E"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使用随机搜索</w:t>
      </w:r>
      <w:r w:rsidR="00C30B8E">
        <w:rPr>
          <w:rStyle w:val="md-plain"/>
          <w:rFonts w:ascii="Open Sans" w:hAnsi="Open Sans" w:cs="Open Sans" w:hint="eastAsia"/>
          <w:color w:val="333333"/>
        </w:rPr>
        <w:t>/</w:t>
      </w:r>
      <w:r w:rsidR="00C30B8E"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优化模型的参数选择，提高了模型准确率。</w:t>
      </w:r>
    </w:p>
    <w:p w14:paraId="795A7133" w14:textId="33574EF4" w:rsidR="00DA5F51" w:rsidRPr="00DA5F51" w:rsidRDefault="0099791B" w:rsidP="00DA5F51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至此，我们队的核心</w:t>
      </w:r>
      <w:r w:rsidR="00FE2597">
        <w:rPr>
          <w:rStyle w:val="md-plain"/>
          <w:rFonts w:ascii="Open Sans" w:hAnsi="Open Sans" w:cs="Open Sans" w:hint="eastAsia"/>
          <w:color w:val="333333"/>
        </w:rPr>
        <w:t>技术</w:t>
      </w:r>
      <w:r>
        <w:rPr>
          <w:rStyle w:val="md-plain"/>
          <w:rFonts w:ascii="Open Sans" w:hAnsi="Open Sans" w:cs="Open Sans"/>
          <w:color w:val="333333"/>
        </w:rPr>
        <w:t>路线建立</w:t>
      </w:r>
      <w:r w:rsidR="00FE2597">
        <w:rPr>
          <w:rStyle w:val="md-plain"/>
          <w:rFonts w:ascii="Open Sans" w:hAnsi="Open Sans" w:cs="Open Sans" w:hint="eastAsia"/>
          <w:color w:val="333333"/>
        </w:rPr>
        <w:t>完毕</w:t>
      </w:r>
      <w:r>
        <w:rPr>
          <w:rStyle w:val="md-plain"/>
          <w:rFonts w:ascii="Open Sans" w:hAnsi="Open Sans" w:cs="Open Sans"/>
          <w:color w:val="333333"/>
        </w:rPr>
        <w:t>。</w:t>
      </w:r>
      <w:r w:rsidR="00881490">
        <w:rPr>
          <w:rStyle w:val="md-plain"/>
          <w:rFonts w:ascii="Open Sans" w:hAnsi="Open Sans" w:cs="Open Sans"/>
          <w:color w:val="333333"/>
        </w:rPr>
        <w:t>如果让我用</w:t>
      </w:r>
      <w:r w:rsidR="00DA5F51">
        <w:rPr>
          <w:rStyle w:val="md-plain"/>
          <w:rFonts w:ascii="Open Sans" w:hAnsi="Open Sans" w:cs="Open Sans" w:hint="eastAsia"/>
          <w:color w:val="333333"/>
        </w:rPr>
        <w:t>两个词形容我们的工作：</w:t>
      </w:r>
    </w:p>
    <w:p w14:paraId="432EB432" w14:textId="1872A59E" w:rsidR="0099791B" w:rsidRPr="001037E3" w:rsidRDefault="0099791B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 w:rsidRPr="001037E3">
        <w:rPr>
          <w:rStyle w:val="md-plain"/>
          <w:rFonts w:ascii="Open Sans" w:hAnsi="Open Sans" w:cs="Open Sans"/>
          <w:b/>
          <w:color w:val="333333"/>
        </w:rPr>
        <w:t>——</w:t>
      </w:r>
      <w:r w:rsidR="00DA5F51" w:rsidRPr="001037E3">
        <w:rPr>
          <w:rStyle w:val="md-plain"/>
          <w:rFonts w:ascii="Open Sans" w:hAnsi="Open Sans" w:cs="Open Sans" w:hint="eastAsia"/>
          <w:b/>
          <w:color w:val="333333"/>
        </w:rPr>
        <w:t>勇气与严谨</w:t>
      </w:r>
      <w:r w:rsidRPr="001037E3">
        <w:rPr>
          <w:rStyle w:val="md-plain"/>
          <w:rFonts w:ascii="Open Sans" w:hAnsi="Open Sans" w:cs="Open Sans"/>
          <w:b/>
          <w:color w:val="333333"/>
        </w:rPr>
        <w:t>。与其</w:t>
      </w:r>
      <w:proofErr w:type="gramStart"/>
      <w:r w:rsidRPr="001037E3">
        <w:rPr>
          <w:rStyle w:val="md-plain"/>
          <w:rFonts w:ascii="Open Sans" w:hAnsi="Open Sans" w:cs="Open Sans"/>
          <w:b/>
          <w:color w:val="333333"/>
        </w:rPr>
        <w:t>他队伍</w:t>
      </w:r>
      <w:proofErr w:type="gramEnd"/>
      <w:r w:rsidRPr="001037E3">
        <w:rPr>
          <w:rStyle w:val="md-plain"/>
          <w:rFonts w:ascii="Open Sans" w:hAnsi="Open Sans" w:cs="Open Sans"/>
          <w:b/>
          <w:color w:val="333333"/>
        </w:rPr>
        <w:t>不同的、</w:t>
      </w:r>
      <w:proofErr w:type="gramStart"/>
      <w:r w:rsidR="00DA5F51" w:rsidRPr="001037E3">
        <w:rPr>
          <w:rStyle w:val="md-plain"/>
          <w:rFonts w:ascii="Open Sans" w:hAnsi="Open Sans" w:cs="Open Sans" w:hint="eastAsia"/>
          <w:b/>
          <w:color w:val="333333"/>
        </w:rPr>
        <w:t>勇于</w:t>
      </w:r>
      <w:proofErr w:type="gramEnd"/>
      <w:r w:rsidR="00DA5F51" w:rsidRPr="001037E3">
        <w:rPr>
          <w:rStyle w:val="md-plain"/>
          <w:rFonts w:ascii="Open Sans" w:hAnsi="Open Sans" w:cs="Open Sans" w:hint="eastAsia"/>
          <w:b/>
          <w:color w:val="333333"/>
        </w:rPr>
        <w:t>做</w:t>
      </w:r>
      <w:r w:rsidRPr="001037E3">
        <w:rPr>
          <w:rStyle w:val="md-plain"/>
          <w:rFonts w:ascii="Open Sans" w:hAnsi="Open Sans" w:cs="Open Sans"/>
          <w:b/>
          <w:color w:val="333333"/>
        </w:rPr>
        <w:t>框架级别的改进；</w:t>
      </w:r>
      <w:r w:rsidR="00F12EE2" w:rsidRPr="001037E3">
        <w:rPr>
          <w:rStyle w:val="md-plain"/>
          <w:rFonts w:ascii="Open Sans" w:hAnsi="Open Sans" w:cs="Open Sans"/>
          <w:b/>
          <w:color w:val="333333"/>
        </w:rPr>
        <w:t>与其</w:t>
      </w:r>
      <w:proofErr w:type="gramStart"/>
      <w:r w:rsidR="00F12EE2" w:rsidRPr="001037E3">
        <w:rPr>
          <w:rStyle w:val="md-plain"/>
          <w:rFonts w:ascii="Open Sans" w:hAnsi="Open Sans" w:cs="Open Sans"/>
          <w:b/>
          <w:color w:val="333333"/>
        </w:rPr>
        <w:t>他队伍</w:t>
      </w:r>
      <w:proofErr w:type="gramEnd"/>
      <w:r w:rsidR="00F12EE2" w:rsidRPr="001037E3">
        <w:rPr>
          <w:rStyle w:val="md-plain"/>
          <w:rFonts w:ascii="Open Sans" w:hAnsi="Open Sans" w:cs="Open Sans"/>
          <w:b/>
          <w:color w:val="333333"/>
        </w:rPr>
        <w:t>不同的、</w:t>
      </w:r>
      <w:r w:rsidR="00DA5F51" w:rsidRPr="001037E3">
        <w:rPr>
          <w:rStyle w:val="md-plain"/>
          <w:rFonts w:ascii="Open Sans" w:hAnsi="Open Sans" w:cs="Open Sans" w:hint="eastAsia"/>
          <w:b/>
          <w:color w:val="333333"/>
        </w:rPr>
        <w:t>严谨</w:t>
      </w:r>
      <w:r w:rsidR="00F12EE2" w:rsidRPr="001037E3">
        <w:rPr>
          <w:rStyle w:val="md-plain"/>
          <w:rFonts w:ascii="Open Sans" w:hAnsi="Open Sans" w:cs="Open Sans"/>
          <w:b/>
          <w:color w:val="333333"/>
        </w:rPr>
        <w:t>的实验验证；</w:t>
      </w:r>
      <w:r w:rsidR="00DA5F51" w:rsidRPr="001037E3">
        <w:rPr>
          <w:rFonts w:ascii="Open Sans" w:hAnsi="Open Sans" w:cs="Open Sans"/>
          <w:b/>
          <w:color w:val="333333"/>
        </w:rPr>
        <w:t xml:space="preserve"> </w:t>
      </w:r>
      <w:ins w:id="1" w:author="lenovo" w:date="2023-07-08T14:47:00Z">
        <w:r w:rsidR="00521C35" w:rsidRPr="001037E3">
          <w:rPr>
            <w:rFonts w:ascii="Open Sans" w:hAnsi="Open Sans" w:cs="Open Sans" w:hint="eastAsia"/>
            <w:b/>
            <w:color w:val="333333"/>
          </w:rPr>
          <w:t>与其他队不同的，对细节的把控。</w:t>
        </w:r>
      </w:ins>
    </w:p>
    <w:p w14:paraId="71C3C36B" w14:textId="548E09BA" w:rsidR="0099791B" w:rsidRDefault="0099791B" w:rsidP="0099791B">
      <w:pPr>
        <w:pStyle w:val="md-end-block"/>
        <w:numPr>
          <w:ilvl w:val="0"/>
          <w:numId w:val="1"/>
        </w:numPr>
        <w:ind w:left="0"/>
        <w:rPr>
          <w:rStyle w:val="md-plain"/>
          <w:rFonts w:ascii="Open Sans" w:hAnsi="Open Sans" w:cs="Open Sans"/>
          <w:b/>
          <w:color w:val="333333"/>
        </w:rPr>
      </w:pPr>
      <w:r w:rsidRPr="001037E3">
        <w:rPr>
          <w:rStyle w:val="md-plain"/>
          <w:rFonts w:ascii="Open Sans" w:hAnsi="Open Sans" w:cs="Open Sans"/>
          <w:b/>
          <w:color w:val="333333"/>
        </w:rPr>
        <w:t>使得我们能够取得</w:t>
      </w:r>
      <w:r w:rsidRPr="001037E3">
        <w:rPr>
          <w:rStyle w:val="md-plain"/>
          <w:rFonts w:ascii="Open Sans" w:hAnsi="Open Sans" w:cs="Open Sans"/>
          <w:b/>
          <w:color w:val="333333"/>
        </w:rPr>
        <w:t>A</w:t>
      </w:r>
      <w:r w:rsidRPr="001037E3">
        <w:rPr>
          <w:rStyle w:val="md-plain"/>
          <w:rFonts w:ascii="Open Sans" w:hAnsi="Open Sans" w:cs="Open Sans"/>
          <w:b/>
          <w:color w:val="333333"/>
        </w:rPr>
        <w:t>题第一</w:t>
      </w:r>
      <w:r w:rsidR="00C579D1">
        <w:rPr>
          <w:rStyle w:val="md-plain"/>
          <w:rFonts w:ascii="Open Sans" w:hAnsi="Open Sans" w:cs="Open Sans" w:hint="eastAsia"/>
          <w:b/>
          <w:color w:val="333333"/>
        </w:rPr>
        <w:t>，</w:t>
      </w:r>
      <w:r w:rsidRPr="001037E3">
        <w:rPr>
          <w:rStyle w:val="md-plain"/>
          <w:rFonts w:ascii="Open Sans" w:hAnsi="Open Sans" w:cs="Open Sans"/>
          <w:b/>
          <w:color w:val="333333"/>
        </w:rPr>
        <w:t>同时</w:t>
      </w:r>
      <w:r w:rsidR="00C579D1">
        <w:rPr>
          <w:rStyle w:val="md-plain"/>
          <w:rFonts w:ascii="Open Sans" w:hAnsi="Open Sans" w:cs="Open Sans" w:hint="eastAsia"/>
          <w:b/>
          <w:color w:val="333333"/>
        </w:rPr>
        <w:t>也</w:t>
      </w:r>
      <w:r w:rsidRPr="001037E3">
        <w:rPr>
          <w:rStyle w:val="md-plain"/>
          <w:rFonts w:ascii="Open Sans" w:hAnsi="Open Sans" w:cs="Open Sans"/>
          <w:b/>
          <w:color w:val="333333"/>
        </w:rPr>
        <w:t>是</w:t>
      </w:r>
      <w:r w:rsidR="00CF75E4">
        <w:rPr>
          <w:rStyle w:val="md-plain"/>
          <w:rFonts w:ascii="Open Sans" w:hAnsi="Open Sans" w:cs="Open Sans" w:hint="eastAsia"/>
          <w:b/>
          <w:color w:val="333333"/>
        </w:rPr>
        <w:t>比赛创办以来</w:t>
      </w:r>
      <w:r w:rsidRPr="001037E3">
        <w:rPr>
          <w:rStyle w:val="md-plain"/>
          <w:rFonts w:ascii="Open Sans" w:hAnsi="Open Sans" w:cs="Open Sans"/>
          <w:b/>
          <w:color w:val="333333"/>
        </w:rPr>
        <w:t>，</w:t>
      </w:r>
      <w:r w:rsidR="00840FD8">
        <w:rPr>
          <w:rStyle w:val="md-plain"/>
          <w:rFonts w:ascii="Open Sans" w:hAnsi="Open Sans" w:cs="Open Sans" w:hint="eastAsia"/>
          <w:b/>
          <w:color w:val="333333"/>
        </w:rPr>
        <w:t>全平台</w:t>
      </w:r>
      <w:r w:rsidRPr="001037E3">
        <w:rPr>
          <w:rStyle w:val="md-plain"/>
          <w:rFonts w:ascii="Open Sans" w:hAnsi="Open Sans" w:cs="Open Sans"/>
          <w:b/>
          <w:color w:val="333333"/>
        </w:rPr>
        <w:t>断层式的第一。</w:t>
      </w:r>
    </w:p>
    <w:p w14:paraId="681815A3" w14:textId="060367FF" w:rsidR="00BC4C21" w:rsidRPr="001037E3" w:rsidRDefault="00BC4C21" w:rsidP="0099791B">
      <w:pPr>
        <w:pStyle w:val="md-end-block"/>
        <w:numPr>
          <w:ilvl w:val="0"/>
          <w:numId w:val="1"/>
        </w:numPr>
        <w:ind w:left="0"/>
        <w:rPr>
          <w:rFonts w:ascii="Open Sans" w:hAnsi="Open Sans" w:cs="Open Sans"/>
          <w:b/>
          <w:color w:val="333333"/>
        </w:rPr>
      </w:pPr>
      <w:r>
        <w:rPr>
          <w:rFonts w:ascii="Open Sans" w:hAnsi="Open Sans" w:cs="Open Sans" w:hint="eastAsia"/>
          <w:b/>
          <w:color w:val="333333"/>
        </w:rPr>
        <w:t>感谢老师的聆听，希望能将我们队的工作清楚的展现给大家。也感谢队友们对我的信任和支持，陪我一遍遍的练习。</w:t>
      </w:r>
    </w:p>
    <w:p w14:paraId="49CBD64A" w14:textId="77777777" w:rsidR="00E819A8" w:rsidRPr="0099791B" w:rsidRDefault="00E819A8"/>
    <w:sectPr w:rsidR="00E819A8" w:rsidRPr="009979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D591" w14:textId="77777777" w:rsidR="004D162B" w:rsidRDefault="004D162B" w:rsidP="0099791B">
      <w:r>
        <w:separator/>
      </w:r>
    </w:p>
  </w:endnote>
  <w:endnote w:type="continuationSeparator" w:id="0">
    <w:p w14:paraId="64C91C2D" w14:textId="77777777" w:rsidR="004D162B" w:rsidRDefault="004D162B" w:rsidP="0099791B">
      <w:r>
        <w:continuationSeparator/>
      </w:r>
    </w:p>
  </w:endnote>
  <w:endnote w:type="continuationNotice" w:id="1">
    <w:p w14:paraId="5AED64BE" w14:textId="77777777" w:rsidR="004D162B" w:rsidRDefault="004D1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0D294" w14:textId="77777777" w:rsidR="00521C35" w:rsidRDefault="00521C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06BBD" w14:textId="77777777" w:rsidR="004D162B" w:rsidRDefault="004D162B" w:rsidP="0099791B">
      <w:r>
        <w:separator/>
      </w:r>
    </w:p>
  </w:footnote>
  <w:footnote w:type="continuationSeparator" w:id="0">
    <w:p w14:paraId="60B5AA1B" w14:textId="77777777" w:rsidR="004D162B" w:rsidRDefault="004D162B" w:rsidP="0099791B">
      <w:r>
        <w:continuationSeparator/>
      </w:r>
    </w:p>
  </w:footnote>
  <w:footnote w:type="continuationNotice" w:id="1">
    <w:p w14:paraId="592B71C8" w14:textId="77777777" w:rsidR="004D162B" w:rsidRDefault="004D1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D0D7D" w14:textId="77777777" w:rsidR="00521C35" w:rsidRDefault="00521C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5C42"/>
    <w:multiLevelType w:val="multilevel"/>
    <w:tmpl w:val="5368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Windows Live" w15:userId="ddcae9de4ee94d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A8"/>
    <w:rsid w:val="00071ADB"/>
    <w:rsid w:val="00072149"/>
    <w:rsid w:val="000F62F5"/>
    <w:rsid w:val="001037E3"/>
    <w:rsid w:val="001639BA"/>
    <w:rsid w:val="00167C63"/>
    <w:rsid w:val="00183A88"/>
    <w:rsid w:val="001935D1"/>
    <w:rsid w:val="00296A06"/>
    <w:rsid w:val="002B7225"/>
    <w:rsid w:val="002E071C"/>
    <w:rsid w:val="00392488"/>
    <w:rsid w:val="003C7D65"/>
    <w:rsid w:val="003E7F0C"/>
    <w:rsid w:val="00431A33"/>
    <w:rsid w:val="004446F9"/>
    <w:rsid w:val="004726B6"/>
    <w:rsid w:val="004D162B"/>
    <w:rsid w:val="004D1BE8"/>
    <w:rsid w:val="004E23FC"/>
    <w:rsid w:val="00521C35"/>
    <w:rsid w:val="00580C49"/>
    <w:rsid w:val="005A10C1"/>
    <w:rsid w:val="006C05B1"/>
    <w:rsid w:val="00713D15"/>
    <w:rsid w:val="00732E10"/>
    <w:rsid w:val="00736AC9"/>
    <w:rsid w:val="00750383"/>
    <w:rsid w:val="007513CA"/>
    <w:rsid w:val="00794D1A"/>
    <w:rsid w:val="007B6DE2"/>
    <w:rsid w:val="00840FD8"/>
    <w:rsid w:val="00860ABE"/>
    <w:rsid w:val="00881490"/>
    <w:rsid w:val="008920EB"/>
    <w:rsid w:val="008C18A0"/>
    <w:rsid w:val="008D1B8A"/>
    <w:rsid w:val="009269FE"/>
    <w:rsid w:val="00994F6B"/>
    <w:rsid w:val="0099791B"/>
    <w:rsid w:val="009B77B4"/>
    <w:rsid w:val="009C7A9D"/>
    <w:rsid w:val="009D30D7"/>
    <w:rsid w:val="009E61AE"/>
    <w:rsid w:val="00A079E7"/>
    <w:rsid w:val="00A170E9"/>
    <w:rsid w:val="00A930AB"/>
    <w:rsid w:val="00B72E4C"/>
    <w:rsid w:val="00BC4C21"/>
    <w:rsid w:val="00C2195D"/>
    <w:rsid w:val="00C30B8E"/>
    <w:rsid w:val="00C579D1"/>
    <w:rsid w:val="00C60A27"/>
    <w:rsid w:val="00C84EF4"/>
    <w:rsid w:val="00CF75E4"/>
    <w:rsid w:val="00D06432"/>
    <w:rsid w:val="00D6266A"/>
    <w:rsid w:val="00D9381D"/>
    <w:rsid w:val="00DA5F51"/>
    <w:rsid w:val="00DF71F6"/>
    <w:rsid w:val="00E2293D"/>
    <w:rsid w:val="00E2333B"/>
    <w:rsid w:val="00E819A8"/>
    <w:rsid w:val="00EB0549"/>
    <w:rsid w:val="00EB7F60"/>
    <w:rsid w:val="00F1021D"/>
    <w:rsid w:val="00F12EE2"/>
    <w:rsid w:val="00F3607C"/>
    <w:rsid w:val="00F73B22"/>
    <w:rsid w:val="00F812A0"/>
    <w:rsid w:val="00F90D47"/>
    <w:rsid w:val="00FD5B3C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CD73A"/>
  <w15:chartTrackingRefBased/>
  <w15:docId w15:val="{8F9B1F40-DBD1-4A77-A58E-C04C9666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91B"/>
    <w:rPr>
      <w:sz w:val="18"/>
      <w:szCs w:val="18"/>
    </w:rPr>
  </w:style>
  <w:style w:type="paragraph" w:customStyle="1" w:styleId="md-end-block">
    <w:name w:val="md-end-block"/>
    <w:basedOn w:val="a"/>
    <w:rsid w:val="00997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9791B"/>
  </w:style>
  <w:style w:type="paragraph" w:styleId="a7">
    <w:name w:val="Revision"/>
    <w:hidden/>
    <w:uiPriority w:val="99"/>
    <w:semiHidden/>
    <w:rsid w:val="00521C35"/>
  </w:style>
  <w:style w:type="paragraph" w:styleId="a8">
    <w:name w:val="Balloon Text"/>
    <w:basedOn w:val="a"/>
    <w:link w:val="a9"/>
    <w:uiPriority w:val="99"/>
    <w:semiHidden/>
    <w:unhideWhenUsed/>
    <w:rsid w:val="00521C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21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A4A9-67B9-4395-86AA-CF605F66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2023-07-06T10:36:00Z</dcterms:created>
  <dcterms:modified xsi:type="dcterms:W3CDTF">2023-07-09T05:29:00Z</dcterms:modified>
</cp:coreProperties>
</file>